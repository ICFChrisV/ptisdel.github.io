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675"/>
        <w:gridCol w:w="4675"/>
      </w:tblGrid>
      <w:tr w:rsidR="00A86491" w14:paraId="3FCB4E20" w14:textId="77777777" w:rsidTr="00263732">
        <w:tc>
          <w:tcPr>
            <w:tcW w:w="9350" w:type="dxa"/>
            <w:gridSpan w:val="2"/>
          </w:tcPr>
          <w:p w14:paraId="07E74A13" w14:textId="0612C5F7" w:rsidR="00A86491" w:rsidRDefault="00A86491" w:rsidP="00A86491">
            <w:pPr>
              <w:jc w:val="center"/>
            </w:pPr>
            <w:r>
              <w:t>LANDING SCREEN</w:t>
            </w:r>
          </w:p>
          <w:p w14:paraId="4F117293" w14:textId="0E697736" w:rsidR="00A86491" w:rsidRDefault="00A86491" w:rsidP="00A86491">
            <w:pPr>
              <w:jc w:val="center"/>
            </w:pPr>
            <w:r>
              <w:t>(Full screen, video BG?)</w:t>
            </w:r>
          </w:p>
          <w:p w14:paraId="6B6549AA" w14:textId="52845848" w:rsidR="00A86491" w:rsidRDefault="00A86491" w:rsidP="00A86491">
            <w:pPr>
              <w:jc w:val="center"/>
            </w:pPr>
          </w:p>
          <w:p w14:paraId="27C7FDEA" w14:textId="568F1BBD" w:rsidR="00A86491" w:rsidRDefault="009958B7" w:rsidP="00A86491">
            <w:pPr>
              <w:jc w:val="center"/>
              <w:rPr>
                <w:ins w:id="0" w:author="Patrick Tisdel" w:date="2015-12-02T14:16:00Z"/>
              </w:rPr>
            </w:pPr>
            <w:ins w:id="1" w:author="Patrick Tisdel" w:date="2015-12-02T14:16:00Z">
              <w:r>
                <w:t>&lt;Logo&gt;</w:t>
              </w:r>
            </w:ins>
          </w:p>
          <w:p w14:paraId="4B28174C" w14:textId="77777777" w:rsidR="009958B7" w:rsidRDefault="009958B7" w:rsidP="00A86491">
            <w:pPr>
              <w:jc w:val="center"/>
            </w:pPr>
          </w:p>
          <w:p w14:paraId="3E64B6ED" w14:textId="59650CDD" w:rsidR="00A86491" w:rsidRPr="00C56952" w:rsidRDefault="00C56952" w:rsidP="00A86491">
            <w:pPr>
              <w:jc w:val="center"/>
            </w:pPr>
            <w:commentRangeStart w:id="2"/>
            <w:ins w:id="3" w:author="Chiaparas, Courtney" w:date="2015-12-02T12:35:00Z">
              <w:r>
                <w:rPr>
                  <w:b/>
                </w:rPr>
                <w:t>Changing</w:t>
              </w:r>
            </w:ins>
            <w:commentRangeEnd w:id="2"/>
            <w:ins w:id="4" w:author="Chiaparas, Courtney" w:date="2015-12-02T12:42:00Z">
              <w:r>
                <w:rPr>
                  <w:rStyle w:val="CommentReference"/>
                </w:rPr>
                <w:commentReference w:id="2"/>
              </w:r>
            </w:ins>
            <w:ins w:id="5" w:author="Chiaparas, Courtney" w:date="2015-12-02T12:35:00Z">
              <w:r>
                <w:rPr>
                  <w:b/>
                </w:rPr>
                <w:t xml:space="preserve"> Lives</w:t>
              </w:r>
            </w:ins>
          </w:p>
          <w:commentRangeStart w:id="6"/>
          <w:p w14:paraId="38CA6F6D" w14:textId="79EB360F" w:rsidR="00A86491" w:rsidRDefault="00306890" w:rsidP="00A86491">
            <w:pPr>
              <w:jc w:val="center"/>
            </w:pPr>
            <w:r>
              <w:rPr>
                <w:noProof/>
              </w:rPr>
              <mc:AlternateContent>
                <mc:Choice Requires="wpg">
                  <w:drawing>
                    <wp:anchor distT="0" distB="0" distL="114300" distR="114300" simplePos="0" relativeHeight="251663360" behindDoc="0" locked="0" layoutInCell="1" allowOverlap="1" wp14:anchorId="1FA08A30" wp14:editId="7D323B97">
                      <wp:simplePos x="0" y="0"/>
                      <wp:positionH relativeFrom="column">
                        <wp:posOffset>5786120</wp:posOffset>
                      </wp:positionH>
                      <wp:positionV relativeFrom="paragraph">
                        <wp:posOffset>1029335</wp:posOffset>
                      </wp:positionV>
                      <wp:extent cx="194945" cy="7241540"/>
                      <wp:effectExtent l="0" t="0" r="643255" b="99060"/>
                      <wp:wrapNone/>
                      <wp:docPr id="1" name="Group 1"/>
                      <wp:cNvGraphicFramePr/>
                      <a:graphic xmlns:a="http://schemas.openxmlformats.org/drawingml/2006/main">
                        <a:graphicData uri="http://schemas.microsoft.com/office/word/2010/wordprocessingGroup">
                          <wpg:wgp>
                            <wpg:cNvGrpSpPr/>
                            <wpg:grpSpPr>
                              <a:xfrm>
                                <a:off x="0" y="0"/>
                                <a:ext cx="194945" cy="7241540"/>
                                <a:chOff x="0" y="0"/>
                                <a:chExt cx="215900" cy="6210300"/>
                              </a:xfrm>
                            </wpg:grpSpPr>
                            <wps:wsp>
                              <wps:cNvPr id="5" name="Elbow Connector 5"/>
                              <wps:cNvCnPr/>
                              <wps:spPr>
                                <a:xfrm>
                                  <a:off x="0" y="0"/>
                                  <a:ext cx="114935" cy="1831340"/>
                                </a:xfrm>
                                <a:prstGeom prst="bentConnector3">
                                  <a:avLst>
                                    <a:gd name="adj1" fmla="val 411679"/>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6" name="Elbow Connector 6"/>
                              <wps:cNvCnPr/>
                              <wps:spPr>
                                <a:xfrm>
                                  <a:off x="0" y="127000"/>
                                  <a:ext cx="165100" cy="4000500"/>
                                </a:xfrm>
                                <a:prstGeom prst="bentConnector3">
                                  <a:avLst>
                                    <a:gd name="adj1" fmla="val 411679"/>
                                  </a:avLst>
                                </a:prstGeom>
                                <a:ln w="317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Elbow Connector 7"/>
                              <wps:cNvCnPr/>
                              <wps:spPr>
                                <a:xfrm>
                                  <a:off x="0" y="330200"/>
                                  <a:ext cx="215900" cy="5880100"/>
                                </a:xfrm>
                                <a:prstGeom prst="bentConnector3">
                                  <a:avLst>
                                    <a:gd name="adj1" fmla="val 411679"/>
                                  </a:avLst>
                                </a:prstGeom>
                                <a:ln w="317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24B86D35" id="Group_x0020_1" o:spid="_x0000_s1026" style="position:absolute;margin-left:455.6pt;margin-top:81.05pt;width:15.35pt;height:570.2pt;z-index:251663360;mso-width-relative:margin;mso-height-relative:margin" coordsize="215900,6210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5" o:spid="_x0000_s1027" type="#_x0000_t34" style="position:absolute;width:114935;height:18313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HBg/sIAAADaAAAADwAAAGRycy9kb3ducmV2LnhtbESPQWsCMRSE74L/ITyht5qttEVWo6ig&#10;SMWDtnp+bJ67SzcvIYnr9t83guBxmJlvmOm8M41oyYfasoK3YQaCuLC65lLBz/f6dQwiRGSNjWVS&#10;8EcB5rN+b4q5tjc+UHuMpUgQDjkqqGJ0uZShqMhgGFpHnLyL9QZjkr6U2uMtwU0jR1n2KQ3WnBYq&#10;dLSqqPg9Xo0Cz2553e3O5+3+a+8276uLPy1apV4G3WICIlIXn+FHe6sVfMD9SroBcvY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HBg/sIAAADaAAAADwAAAAAAAAAAAAAA&#10;AAChAgAAZHJzL2Rvd25yZXYueG1sUEsFBgAAAAAEAAQA+QAAAJADAAAAAA==&#10;" adj="88923" strokecolor="#5b9bd5 [3204]" strokeweight="2.5pt">
                        <v:stroke endarrow="block"/>
                      </v:shape>
                      <v:shape id="Elbow_x0020_Connector_x0020_6" o:spid="_x0000_s1028" type="#_x0000_t34" style="position:absolute;top:127000;width:165100;height:40005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mmL1sMAAADaAAAADwAAAGRycy9kb3ducmV2LnhtbESPT2vCQBTE7wW/w/IEb3VjD0HSrFIC&#10;UmkvNXro8bH78odm36bZrSZ++q4geBxm5jdMvh1tJ840+NaxgtUyAUGsnWm5VnA67p7XIHxANtg5&#10;JgUTedhuZk85ZsZd+EDnMtQiQthnqKAJoc+k9Lohi37peuLoVW6wGKIcamkGvES47eRLkqTSYstx&#10;ocGeiob0T/lnFXyP79PvVSefuE+Lvv1Kp6r8KJRazMe3VxCBxvAI39t7oyCF25V4A+Tm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Zpi9bDAAAA2gAAAA8AAAAAAAAAAAAA&#10;AAAAoQIAAGRycy9kb3ducmV2LnhtbFBLBQYAAAAABAAEAPkAAACRAwAAAAA=&#10;" adj="88923" strokecolor="red" strokeweight="2.5pt">
                        <v:stroke endarrow="block"/>
                      </v:shape>
                      <v:shape id="Elbow_x0020_Connector_x0020_7" o:spid="_x0000_s1029" type="#_x0000_t34" style="position:absolute;top:330200;width:215900;height:58801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8fwesMAAADaAAAADwAAAGRycy9kb3ducmV2LnhtbESPT2vCQBTE74V+h+UJvYjZpIe2RldJ&#10;BcGbVKVeH9lnEsy+DdnNH/303YLgcZiZ3zDL9Whq0VPrKssKkigGQZxbXXGh4HTczr5AOI+ssbZM&#10;Cm7kYL16fVliqu3AP9QffCEChF2KCkrvm1RKl5dk0EW2IQ7exbYGfZBtIXWLQ4CbWr7H8Yc0WHFY&#10;KLGhTUn59dAZBfezjaffyR4Lme3nrH+nu+zSKfU2GbMFCE+jf4Yf7Z1W8An/V8INk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PH8HrDAAAA2gAAAA8AAAAAAAAAAAAA&#10;AAAAoQIAAGRycy9kb3ducmV2LnhtbFBLBQYAAAAABAAEAPkAAACRAwAAAAA=&#10;" adj="88923" strokecolor="#00b050" strokeweight="2.5pt">
                        <v:stroke endarrow="block"/>
                      </v:shape>
                    </v:group>
                  </w:pict>
                </mc:Fallback>
              </mc:AlternateContent>
            </w:r>
            <w:ins w:id="7" w:author="Chiaparas, Courtney" w:date="2015-12-02T12:35:00Z">
              <w:r w:rsidR="00C56952">
                <w:t>Every Horse Has a Story</w:t>
              </w:r>
            </w:ins>
            <w:commentRangeEnd w:id="6"/>
            <w:ins w:id="8" w:author="Chiaparas, Courtney" w:date="2015-12-02T13:06:00Z">
              <w:r w:rsidR="00292685">
                <w:rPr>
                  <w:rStyle w:val="CommentReference"/>
                </w:rPr>
                <w:commentReference w:id="6"/>
              </w:r>
            </w:ins>
          </w:p>
          <w:p w14:paraId="49216D75" w14:textId="04E12721" w:rsidR="00A86491" w:rsidRDefault="00A86491" w:rsidP="00A86491">
            <w:pPr>
              <w:jc w:val="center"/>
            </w:pPr>
          </w:p>
          <w:p w14:paraId="2270F893" w14:textId="1D5E50B6" w:rsidR="00A86491" w:rsidRDefault="00A86491" w:rsidP="00A86491">
            <w:pPr>
              <w:jc w:val="center"/>
            </w:pPr>
          </w:p>
          <w:p w14:paraId="62FCD56D" w14:textId="74204AF5" w:rsidR="00A86491" w:rsidRDefault="00A86491" w:rsidP="00A86491">
            <w:pPr>
              <w:jc w:val="center"/>
            </w:pPr>
          </w:p>
          <w:p w14:paraId="11A72089" w14:textId="44568060" w:rsidR="00C56952" w:rsidRDefault="0049153F" w:rsidP="00A86491">
            <w:pPr>
              <w:jc w:val="right"/>
              <w:rPr>
                <w:ins w:id="9" w:author="Chiaparas, Courtney" w:date="2015-12-02T12:34:00Z"/>
                <w:b/>
              </w:rPr>
            </w:pPr>
            <w:ins w:id="10" w:author="Chiaparas, Courtney" w:date="2015-12-02T12:44:00Z">
              <w:r>
                <w:rPr>
                  <w:b/>
                  <w:i/>
                </w:rPr>
                <w:t xml:space="preserve">Home </w:t>
              </w:r>
            </w:ins>
            <w:commentRangeStart w:id="11"/>
            <w:del w:id="12" w:author="Chiaparas, Courtney" w:date="2015-12-02T12:34:00Z">
              <w:r w:rsidR="00A86491" w:rsidRPr="006E0629" w:rsidDel="00C56952">
                <w:rPr>
                  <w:b/>
                  <w:i/>
                </w:rPr>
                <w:delText>Introduction</w:delText>
              </w:r>
            </w:del>
            <w:commentRangeEnd w:id="11"/>
            <w:r w:rsidR="00C56952">
              <w:rPr>
                <w:rStyle w:val="CommentReference"/>
              </w:rPr>
              <w:commentReference w:id="11"/>
            </w:r>
          </w:p>
          <w:p w14:paraId="163F4CD2" w14:textId="196AA458" w:rsidR="00A86491" w:rsidRPr="00A86491" w:rsidRDefault="00A86491" w:rsidP="00A86491">
            <w:pPr>
              <w:jc w:val="right"/>
              <w:rPr>
                <w:b/>
              </w:rPr>
            </w:pPr>
            <w:r w:rsidRPr="00A86491">
              <w:rPr>
                <w:b/>
              </w:rPr>
              <w:t>Case Studies</w:t>
            </w:r>
          </w:p>
          <w:p w14:paraId="1572C8E4" w14:textId="5E88F358" w:rsidR="00A86491" w:rsidRPr="00A86491" w:rsidRDefault="00540AA6" w:rsidP="00A86491">
            <w:pPr>
              <w:jc w:val="right"/>
              <w:rPr>
                <w:b/>
              </w:rPr>
            </w:pPr>
            <w:ins w:id="13" w:author="Patrick Tisdel" w:date="2015-12-02T14:17:00Z">
              <w:r>
                <w:rPr>
                  <w:b/>
                </w:rPr>
                <w:t xml:space="preserve"> V                                                  </w:t>
              </w:r>
            </w:ins>
            <w:r w:rsidR="00A86491" w:rsidRPr="00A86491">
              <w:rPr>
                <w:b/>
              </w:rPr>
              <w:t>Road to Adoption</w:t>
            </w:r>
          </w:p>
          <w:p w14:paraId="6F9199EF" w14:textId="3622B900" w:rsidR="00A86491" w:rsidRDefault="00A86491" w:rsidP="00A86491">
            <w:pPr>
              <w:jc w:val="right"/>
            </w:pPr>
            <w:r w:rsidRPr="00A86491">
              <w:rPr>
                <w:b/>
              </w:rPr>
              <w:t>DEFHR Connector</w:t>
            </w:r>
          </w:p>
        </w:tc>
      </w:tr>
      <w:tr w:rsidR="00A86491" w14:paraId="18A20BAD" w14:textId="77777777" w:rsidTr="00540AA6">
        <w:trPr>
          <w:trHeight w:val="2078"/>
        </w:trPr>
        <w:tc>
          <w:tcPr>
            <w:tcW w:w="4675" w:type="dxa"/>
            <w:tcBorders>
              <w:bottom w:val="single" w:sz="12" w:space="0" w:color="auto"/>
              <w:right w:val="single" w:sz="12" w:space="0" w:color="auto"/>
            </w:tcBorders>
          </w:tcPr>
          <w:p w14:paraId="7580F578" w14:textId="77777777" w:rsidR="00A86491" w:rsidRDefault="00A86491" w:rsidP="00A86491">
            <w:pPr>
              <w:jc w:val="center"/>
            </w:pPr>
            <w:r>
              <w:t>VOLUNTEER</w:t>
            </w:r>
          </w:p>
          <w:p w14:paraId="6F55E03F" w14:textId="77777777" w:rsidR="00A86491" w:rsidRDefault="00A86491" w:rsidP="00A86491">
            <w:pPr>
              <w:jc w:val="center"/>
            </w:pPr>
          </w:p>
          <w:p w14:paraId="4C88C134" w14:textId="6C8AE722" w:rsidR="00A86491" w:rsidRDefault="00A86491" w:rsidP="00A86491">
            <w:pPr>
              <w:jc w:val="center"/>
            </w:pPr>
            <w:commentRangeStart w:id="14"/>
            <w:r>
              <w:t>Cinemagraph</w:t>
            </w:r>
            <w:ins w:id="15" w:author="Patrick Tisdel" w:date="2015-12-02T14:22:00Z">
              <w:r w:rsidR="00540AA6">
                <w:t xml:space="preserve"> </w:t>
              </w:r>
            </w:ins>
            <w:r>
              <w:t xml:space="preserve">- </w:t>
            </w:r>
            <w:r w:rsidRPr="00263732">
              <w:rPr>
                <w:i/>
              </w:rPr>
              <w:t>Different for Hover State?</w:t>
            </w:r>
          </w:p>
          <w:p w14:paraId="3568CC85" w14:textId="77777777" w:rsidR="00A86491" w:rsidRDefault="00A86491" w:rsidP="00A86491">
            <w:pPr>
              <w:jc w:val="center"/>
            </w:pPr>
          </w:p>
          <w:p w14:paraId="107AE1FC" w14:textId="53D19CBE" w:rsidR="00A86491" w:rsidRDefault="00A86491" w:rsidP="00A86491">
            <w:pPr>
              <w:jc w:val="center"/>
            </w:pPr>
            <w:r>
              <w:t>Link to modal page w/ content</w:t>
            </w:r>
            <w:commentRangeEnd w:id="14"/>
            <w:r w:rsidR="00685AAF">
              <w:rPr>
                <w:rStyle w:val="CommentReference"/>
              </w:rPr>
              <w:commentReference w:id="14"/>
            </w:r>
          </w:p>
        </w:tc>
        <w:tc>
          <w:tcPr>
            <w:tcW w:w="4675" w:type="dxa"/>
            <w:tcBorders>
              <w:left w:val="single" w:sz="12" w:space="0" w:color="auto"/>
              <w:bottom w:val="single" w:sz="12" w:space="0" w:color="auto"/>
            </w:tcBorders>
          </w:tcPr>
          <w:p w14:paraId="553C47F4" w14:textId="158C15E8" w:rsidR="00A86491" w:rsidRDefault="00A86491" w:rsidP="00A86491">
            <w:pPr>
              <w:jc w:val="center"/>
            </w:pPr>
            <w:r>
              <w:t>ADOPT</w:t>
            </w:r>
          </w:p>
          <w:p w14:paraId="04A13974" w14:textId="44049191" w:rsidR="00A86491" w:rsidRDefault="00540AA6" w:rsidP="00A86491">
            <w:pPr>
              <w:jc w:val="center"/>
            </w:pPr>
            <w:ins w:id="16" w:author="Patrick Tisdel" w:date="2015-12-02T14:19:00Z">
              <w:r>
                <w:rPr>
                  <w:noProof/>
                </w:rPr>
                <mc:AlternateContent>
                  <mc:Choice Requires="wps">
                    <w:drawing>
                      <wp:anchor distT="0" distB="0" distL="114300" distR="114300" simplePos="0" relativeHeight="251664384" behindDoc="0" locked="0" layoutInCell="1" allowOverlap="1" wp14:anchorId="5A539CDF" wp14:editId="73CA5029">
                        <wp:simplePos x="0" y="0"/>
                        <wp:positionH relativeFrom="column">
                          <wp:posOffset>-525145</wp:posOffset>
                        </wp:positionH>
                        <wp:positionV relativeFrom="paragraph">
                          <wp:posOffset>948055</wp:posOffset>
                        </wp:positionV>
                        <wp:extent cx="892810" cy="401320"/>
                        <wp:effectExtent l="0" t="0" r="21590" b="17780"/>
                        <wp:wrapNone/>
                        <wp:docPr id="2" name="Rectangle 2"/>
                        <wp:cNvGraphicFramePr/>
                        <a:graphic xmlns:a="http://schemas.openxmlformats.org/drawingml/2006/main">
                          <a:graphicData uri="http://schemas.microsoft.com/office/word/2010/wordprocessingShape">
                            <wps:wsp>
                              <wps:cNvSpPr/>
                              <wps:spPr>
                                <a:xfrm>
                                  <a:off x="0" y="0"/>
                                  <a:ext cx="892810" cy="40132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71D6BD" id="Rectangle 2" o:spid="_x0000_s1026" style="position:absolute;margin-left:-41.35pt;margin-top:74.65pt;width:70.3pt;height:31.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" fillcolor="black [3213]" strokecolor="#1f4d78 [1604]" strokeweight="1pt"/>
                    </w:pict>
                  </mc:Fallback>
                </mc:AlternateContent>
              </w:r>
            </w:ins>
          </w:p>
          <w:p w14:paraId="3825DA81" w14:textId="27D1E5CF" w:rsidR="00A86491" w:rsidRDefault="00A86491" w:rsidP="00A86491">
            <w:pPr>
              <w:jc w:val="center"/>
            </w:pPr>
            <w:r>
              <w:t>Cinemagraph</w:t>
            </w:r>
            <w:ins w:id="17" w:author="Patrick Tisdel" w:date="2015-12-02T14:22:00Z">
              <w:r w:rsidR="00540AA6">
                <w:t xml:space="preserve"> </w:t>
              </w:r>
            </w:ins>
            <w:r>
              <w:t xml:space="preserve">- </w:t>
            </w:r>
            <w:r w:rsidRPr="00263732">
              <w:rPr>
                <w:i/>
              </w:rPr>
              <w:t>Different for Hover State?</w:t>
            </w:r>
          </w:p>
          <w:p w14:paraId="1F3C45A8" w14:textId="3746AFA5" w:rsidR="00A86491" w:rsidRDefault="00A86491" w:rsidP="00A86491">
            <w:pPr>
              <w:jc w:val="center"/>
            </w:pPr>
          </w:p>
          <w:p w14:paraId="6648F9BF" w14:textId="6AD919C1" w:rsidR="00A86491" w:rsidRDefault="00A86491" w:rsidP="00A86491">
            <w:pPr>
              <w:jc w:val="center"/>
            </w:pPr>
            <w:r>
              <w:t>Link to modal page w/ content</w:t>
            </w:r>
          </w:p>
        </w:tc>
      </w:tr>
      <w:tr w:rsidR="00A86491" w14:paraId="4525056C" w14:textId="77777777" w:rsidTr="00540AA6">
        <w:trPr>
          <w:trHeight w:val="1943"/>
        </w:trPr>
        <w:tc>
          <w:tcPr>
            <w:tcW w:w="4675" w:type="dxa"/>
            <w:tcBorders>
              <w:top w:val="single" w:sz="12" w:space="0" w:color="auto"/>
              <w:right w:val="single" w:sz="12" w:space="0" w:color="auto"/>
            </w:tcBorders>
          </w:tcPr>
          <w:p w14:paraId="1BA6A5EB" w14:textId="77777777" w:rsidR="00A86491" w:rsidRDefault="00A86491" w:rsidP="00A86491">
            <w:pPr>
              <w:jc w:val="center"/>
            </w:pPr>
            <w:r>
              <w:t>DONATE</w:t>
            </w:r>
          </w:p>
          <w:p w14:paraId="6337F971" w14:textId="77777777" w:rsidR="00A86491" w:rsidRDefault="00A86491" w:rsidP="00A86491">
            <w:pPr>
              <w:jc w:val="center"/>
            </w:pPr>
          </w:p>
          <w:p w14:paraId="7569526B" w14:textId="311729E0" w:rsidR="00A86491" w:rsidRDefault="00A86491" w:rsidP="00A86491">
            <w:pPr>
              <w:jc w:val="center"/>
            </w:pPr>
            <w:r>
              <w:t xml:space="preserve">Cinemagraph- </w:t>
            </w:r>
            <w:r w:rsidRPr="00263732">
              <w:rPr>
                <w:i/>
              </w:rPr>
              <w:t>Different for Hover State?</w:t>
            </w:r>
          </w:p>
          <w:p w14:paraId="648BC210" w14:textId="77777777" w:rsidR="00A86491" w:rsidRDefault="00A86491" w:rsidP="00A86491">
            <w:pPr>
              <w:jc w:val="center"/>
            </w:pPr>
          </w:p>
          <w:p w14:paraId="60A0CEEE" w14:textId="77777777" w:rsidR="00A86491" w:rsidRDefault="00A86491" w:rsidP="00A86491">
            <w:pPr>
              <w:jc w:val="center"/>
            </w:pPr>
            <w:r>
              <w:t>Link to modal page w/ content</w:t>
            </w:r>
          </w:p>
        </w:tc>
        <w:tc>
          <w:tcPr>
            <w:tcW w:w="4675" w:type="dxa"/>
            <w:tcBorders>
              <w:top w:val="single" w:sz="12" w:space="0" w:color="auto"/>
              <w:left w:val="single" w:sz="12" w:space="0" w:color="auto"/>
            </w:tcBorders>
          </w:tcPr>
          <w:p w14:paraId="142F689D" w14:textId="553D1B9D" w:rsidR="00A86491" w:rsidRDefault="00A86491" w:rsidP="00A86491">
            <w:pPr>
              <w:jc w:val="center"/>
            </w:pPr>
            <w:r>
              <w:t>LEARN</w:t>
            </w:r>
          </w:p>
          <w:p w14:paraId="79CD14F1" w14:textId="77777777" w:rsidR="00A86491" w:rsidRDefault="00A86491" w:rsidP="00A86491">
            <w:pPr>
              <w:jc w:val="center"/>
            </w:pPr>
          </w:p>
          <w:p w14:paraId="4BA94D72" w14:textId="77777777" w:rsidR="00A86491" w:rsidRDefault="00A86491" w:rsidP="00A86491">
            <w:pPr>
              <w:jc w:val="center"/>
            </w:pPr>
            <w:r>
              <w:t xml:space="preserve">Cinemagraph- </w:t>
            </w:r>
            <w:r w:rsidRPr="00263732">
              <w:rPr>
                <w:i/>
              </w:rPr>
              <w:t>Different for Hover State?</w:t>
            </w:r>
          </w:p>
          <w:p w14:paraId="390CFDD5" w14:textId="77777777" w:rsidR="00A86491" w:rsidRDefault="00A86491" w:rsidP="00A86491">
            <w:pPr>
              <w:jc w:val="center"/>
            </w:pPr>
          </w:p>
          <w:p w14:paraId="1006367B" w14:textId="32C65F79" w:rsidR="0071701A" w:rsidRDefault="00A86491" w:rsidP="0071701A">
            <w:pPr>
              <w:jc w:val="center"/>
            </w:pPr>
            <w:r>
              <w:t>Link to modal page w/ content</w:t>
            </w:r>
          </w:p>
          <w:p w14:paraId="67FCD971" w14:textId="50BC97F1" w:rsidR="0071701A" w:rsidRDefault="0071701A" w:rsidP="0071701A">
            <w:pPr>
              <w:jc w:val="right"/>
              <w:rPr>
                <w:b/>
              </w:rPr>
            </w:pPr>
            <w:del w:id="18" w:author="Chiaparas, Courtney" w:date="2015-12-02T12:43:00Z">
              <w:r w:rsidDel="0049153F">
                <w:rPr>
                  <w:b/>
                </w:rPr>
                <w:delText>Introduction</w:delText>
              </w:r>
            </w:del>
            <w:ins w:id="19" w:author="Chiaparas, Courtney" w:date="2015-12-02T12:43:00Z">
              <w:r w:rsidR="0049153F">
                <w:rPr>
                  <w:b/>
                </w:rPr>
                <w:t>Home</w:t>
              </w:r>
            </w:ins>
          </w:p>
          <w:p w14:paraId="1D7F768F" w14:textId="77777777" w:rsidR="0071701A" w:rsidRPr="006E0629" w:rsidRDefault="0071701A" w:rsidP="0071701A">
            <w:pPr>
              <w:jc w:val="right"/>
              <w:rPr>
                <w:b/>
                <w:i/>
              </w:rPr>
            </w:pPr>
            <w:r w:rsidRPr="006E0629">
              <w:rPr>
                <w:b/>
                <w:i/>
              </w:rPr>
              <w:t>Case Studies</w:t>
            </w:r>
          </w:p>
          <w:p w14:paraId="54922AA8" w14:textId="77777777" w:rsidR="0071701A" w:rsidRDefault="0071701A" w:rsidP="0071701A">
            <w:pPr>
              <w:jc w:val="right"/>
              <w:rPr>
                <w:b/>
              </w:rPr>
            </w:pPr>
            <w:r>
              <w:rPr>
                <w:b/>
              </w:rPr>
              <w:t>Road to Adoption</w:t>
            </w:r>
          </w:p>
          <w:p w14:paraId="4272B20A" w14:textId="4470701F" w:rsidR="0071701A" w:rsidRPr="0071701A" w:rsidRDefault="0071701A" w:rsidP="0071701A">
            <w:pPr>
              <w:jc w:val="right"/>
              <w:rPr>
                <w:b/>
              </w:rPr>
            </w:pPr>
            <w:r>
              <w:rPr>
                <w:b/>
              </w:rPr>
              <w:t>DEFHR Connector</w:t>
            </w:r>
          </w:p>
        </w:tc>
      </w:tr>
      <w:tr w:rsidR="00A86491" w14:paraId="2D92DF9C" w14:textId="77777777" w:rsidTr="00263732">
        <w:tc>
          <w:tcPr>
            <w:tcW w:w="9350" w:type="dxa"/>
            <w:gridSpan w:val="2"/>
          </w:tcPr>
          <w:p w14:paraId="384DC744" w14:textId="067B54CA" w:rsidR="00A86491" w:rsidRDefault="00A86491" w:rsidP="00A86491">
            <w:pPr>
              <w:jc w:val="center"/>
            </w:pPr>
            <w:r>
              <w:t>ROAD TO ADOPTION</w:t>
            </w:r>
          </w:p>
          <w:p w14:paraId="2F77980C" w14:textId="5FD9FEAE" w:rsidR="0049153F" w:rsidRPr="0082509C" w:rsidRDefault="0049153F" w:rsidP="0049153F">
            <w:pPr>
              <w:rPr>
                <w:ins w:id="20" w:author="Chiaparas, Courtney" w:date="2015-12-02T12:45:00Z"/>
                <w:strike/>
                <w:rPrChange w:id="21" w:author="Patrick Tisdel" w:date="2015-12-02T14:59:00Z">
                  <w:rPr>
                    <w:ins w:id="22" w:author="Chiaparas, Courtney" w:date="2015-12-02T12:45:00Z"/>
                  </w:rPr>
                </w:rPrChange>
              </w:rPr>
            </w:pPr>
            <w:bookmarkStart w:id="23" w:name="_GoBack"/>
            <w:ins w:id="24" w:author="Chiaparas, Courtney" w:date="2015-12-02T12:45:00Z">
              <w:r w:rsidRPr="0082509C">
                <w:rPr>
                  <w:strike/>
                  <w:rPrChange w:id="25" w:author="Patrick Tisdel" w:date="2015-12-02T14:59:00Z">
                    <w:rPr/>
                  </w:rPrChange>
                </w:rPr>
                <w:t xml:space="preserve">DEFHR rescues and rehabilitates critically ill and injured horses and works tirelessly to give them a healthy, happy future. Staff develop a care and nutrition plan for each horse to help them gain weight and reach good physical health, a process that can take anywhere from four months to a year. After their rehabilitation, the horses are evaluated and provided the training needed to best prepare them for adoption. </w:t>
              </w:r>
            </w:ins>
            <w:commentRangeStart w:id="26"/>
            <w:ins w:id="27" w:author="Chiaparas, Courtney" w:date="2015-12-02T12:53:00Z">
              <w:r w:rsidRPr="0082509C">
                <w:rPr>
                  <w:strike/>
                  <w:rPrChange w:id="28" w:author="Patrick Tisdel" w:date="2015-12-02T14:59:00Z">
                    <w:rPr/>
                  </w:rPrChange>
                </w:rPr>
                <w:fldChar w:fldCharType="begin"/>
              </w:r>
              <w:r w:rsidRPr="0082509C">
                <w:rPr>
                  <w:strike/>
                  <w:rPrChange w:id="29" w:author="Patrick Tisdel" w:date="2015-12-02T14:59:00Z">
                    <w:rPr/>
                  </w:rPrChange>
                </w:rPr>
                <w:instrText xml:space="preserve"> HYPERLINK "http://www.defhr.org/adopt/" </w:instrText>
              </w:r>
              <w:r w:rsidRPr="0082509C">
                <w:rPr>
                  <w:strike/>
                  <w:rPrChange w:id="30" w:author="Patrick Tisdel" w:date="2015-12-02T14:59:00Z">
                    <w:rPr/>
                  </w:rPrChange>
                </w:rPr>
                <w:fldChar w:fldCharType="separate"/>
              </w:r>
              <w:r w:rsidRPr="0082509C">
                <w:rPr>
                  <w:rStyle w:val="Hyperlink"/>
                  <w:strike/>
                  <w:rPrChange w:id="31" w:author="Patrick Tisdel" w:date="2015-12-02T14:59:00Z">
                    <w:rPr>
                      <w:rStyle w:val="Hyperlink"/>
                    </w:rPr>
                  </w:rPrChange>
                </w:rPr>
                <w:t>Learn more</w:t>
              </w:r>
              <w:r w:rsidRPr="0082509C">
                <w:rPr>
                  <w:strike/>
                  <w:rPrChange w:id="32" w:author="Patrick Tisdel" w:date="2015-12-02T14:59:00Z">
                    <w:rPr/>
                  </w:rPrChange>
                </w:rPr>
                <w:fldChar w:fldCharType="end"/>
              </w:r>
              <w:r w:rsidRPr="0082509C">
                <w:rPr>
                  <w:strike/>
                  <w:rPrChange w:id="33" w:author="Patrick Tisdel" w:date="2015-12-02T14:59:00Z">
                    <w:rPr/>
                  </w:rPrChange>
                </w:rPr>
                <w:t>.</w:t>
              </w:r>
              <w:commentRangeEnd w:id="26"/>
              <w:r w:rsidRPr="0082509C">
                <w:rPr>
                  <w:rStyle w:val="CommentReference"/>
                  <w:strike/>
                  <w:rPrChange w:id="34" w:author="Patrick Tisdel" w:date="2015-12-02T14:59:00Z">
                    <w:rPr>
                      <w:rStyle w:val="CommentReference"/>
                    </w:rPr>
                  </w:rPrChange>
                </w:rPr>
                <w:commentReference w:id="26"/>
              </w:r>
            </w:ins>
          </w:p>
          <w:bookmarkEnd w:id="23"/>
          <w:p w14:paraId="1D69C73A" w14:textId="53885026" w:rsidR="00A86491" w:rsidDel="0049153F" w:rsidRDefault="00A86491" w:rsidP="00A86491">
            <w:pPr>
              <w:jc w:val="center"/>
              <w:rPr>
                <w:del w:id="35" w:author="Chiaparas, Courtney" w:date="2015-12-02T12:45:00Z"/>
                <w:i/>
              </w:rPr>
            </w:pPr>
            <w:del w:id="36" w:author="Chiaparas, Courtney" w:date="2015-12-02T12:45:00Z">
              <w:r w:rsidDel="0049153F">
                <w:rPr>
                  <w:i/>
                </w:rPr>
                <w:delText>Content</w:delText>
              </w:r>
            </w:del>
          </w:p>
          <w:p w14:paraId="087E6E97" w14:textId="77777777" w:rsidR="00306890" w:rsidRDefault="00306890" w:rsidP="0049153F">
            <w:pPr>
              <w:rPr>
                <w:i/>
              </w:rPr>
            </w:pPr>
          </w:p>
          <w:p w14:paraId="75654AB4" w14:textId="77777777" w:rsidR="00306890" w:rsidRDefault="00306890" w:rsidP="00A86491">
            <w:pPr>
              <w:jc w:val="center"/>
              <w:rPr>
                <w:i/>
              </w:rPr>
            </w:pPr>
          </w:p>
          <w:p w14:paraId="49EFCFE7" w14:textId="77777777" w:rsidR="00306890" w:rsidRPr="00A86491" w:rsidRDefault="00306890" w:rsidP="00A86491">
            <w:pPr>
              <w:jc w:val="center"/>
              <w:rPr>
                <w:i/>
              </w:rPr>
            </w:pPr>
          </w:p>
          <w:p w14:paraId="7F497A99" w14:textId="38B11B45" w:rsidR="0071701A" w:rsidRDefault="0071701A" w:rsidP="0071701A">
            <w:pPr>
              <w:jc w:val="right"/>
              <w:rPr>
                <w:b/>
              </w:rPr>
            </w:pPr>
            <w:del w:id="37" w:author="Chiaparas, Courtney" w:date="2015-12-02T12:44:00Z">
              <w:r w:rsidDel="0049153F">
                <w:rPr>
                  <w:b/>
                </w:rPr>
                <w:delText>Introduction</w:delText>
              </w:r>
            </w:del>
            <w:ins w:id="38" w:author="Chiaparas, Courtney" w:date="2015-12-02T12:44:00Z">
              <w:r w:rsidR="0049153F">
                <w:rPr>
                  <w:b/>
                </w:rPr>
                <w:t>Home</w:t>
              </w:r>
            </w:ins>
          </w:p>
          <w:p w14:paraId="40F13106" w14:textId="77777777" w:rsidR="0071701A" w:rsidRDefault="0071701A" w:rsidP="0071701A">
            <w:pPr>
              <w:jc w:val="right"/>
              <w:rPr>
                <w:b/>
              </w:rPr>
            </w:pPr>
            <w:r>
              <w:rPr>
                <w:b/>
              </w:rPr>
              <w:t>Case Studies</w:t>
            </w:r>
          </w:p>
          <w:p w14:paraId="7FF28D51" w14:textId="77777777" w:rsidR="0071701A" w:rsidRPr="006E0629" w:rsidRDefault="0071701A" w:rsidP="0071701A">
            <w:pPr>
              <w:jc w:val="right"/>
              <w:rPr>
                <w:b/>
                <w:i/>
              </w:rPr>
            </w:pPr>
            <w:r w:rsidRPr="006E0629">
              <w:rPr>
                <w:b/>
                <w:i/>
              </w:rPr>
              <w:t>Road to Adoption</w:t>
            </w:r>
          </w:p>
          <w:p w14:paraId="48277A7D" w14:textId="66369E83" w:rsidR="00A86491" w:rsidRDefault="0071701A" w:rsidP="0071701A">
            <w:pPr>
              <w:jc w:val="right"/>
            </w:pPr>
            <w:r>
              <w:rPr>
                <w:b/>
              </w:rPr>
              <w:t>DEFHR Connector</w:t>
            </w:r>
          </w:p>
        </w:tc>
      </w:tr>
      <w:tr w:rsidR="00A86491" w14:paraId="6B982D46" w14:textId="77777777" w:rsidTr="00263732">
        <w:tc>
          <w:tcPr>
            <w:tcW w:w="9350" w:type="dxa"/>
            <w:gridSpan w:val="2"/>
          </w:tcPr>
          <w:p w14:paraId="1C9A5AEC" w14:textId="77777777" w:rsidR="00A86491" w:rsidRDefault="00A86491" w:rsidP="00A86491">
            <w:pPr>
              <w:jc w:val="center"/>
            </w:pPr>
            <w:r>
              <w:lastRenderedPageBreak/>
              <w:t>DEFHR CONNECTOR</w:t>
            </w:r>
          </w:p>
          <w:p w14:paraId="0D39FA3D" w14:textId="77777777" w:rsidR="0049153F" w:rsidRDefault="0049153F" w:rsidP="0049153F">
            <w:pPr>
              <w:rPr>
                <w:ins w:id="39" w:author="Chiaparas, Courtney" w:date="2015-12-02T12:57:00Z"/>
              </w:rPr>
            </w:pPr>
            <w:ins w:id="40" w:author="Chiaparas, Courtney" w:date="2015-12-02T12:46:00Z">
              <w:r>
                <w:t xml:space="preserve">Whether you’re looking for a new companion, a horse to join your family or an equine competitive partner, there’s a horse at Days End Farm Horse Rescue for you. DEFHR has a variety of horses and works to prepare each one for a successful match in a loving home. </w:t>
              </w:r>
            </w:ins>
          </w:p>
          <w:p w14:paraId="1B5D2602" w14:textId="77777777" w:rsidR="00316B67" w:rsidRDefault="00316B67" w:rsidP="0049153F">
            <w:pPr>
              <w:rPr>
                <w:ins w:id="41" w:author="Chiaparas, Courtney" w:date="2015-12-02T12:57:00Z"/>
              </w:rPr>
            </w:pPr>
          </w:p>
          <w:p w14:paraId="6D28A385" w14:textId="77777777" w:rsidR="00316B67" w:rsidRDefault="00316B67" w:rsidP="00316B67">
            <w:pPr>
              <w:rPr>
                <w:ins w:id="42" w:author="Chiaparas, Courtney" w:date="2015-12-02T12:57:00Z"/>
              </w:rPr>
            </w:pPr>
            <w:ins w:id="43" w:author="Chiaparas, Courtney" w:date="2015-12-02T12:57:00Z">
              <w:r>
                <w:rPr>
                  <w:b/>
                </w:rPr>
                <w:t>Make Your Connection</w:t>
              </w:r>
            </w:ins>
          </w:p>
          <w:p w14:paraId="4B1628D1" w14:textId="77777777" w:rsidR="00316B67" w:rsidRDefault="00316B67" w:rsidP="00316B67">
            <w:pPr>
              <w:pStyle w:val="ListParagraph"/>
              <w:numPr>
                <w:ilvl w:val="0"/>
                <w:numId w:val="1"/>
              </w:numPr>
              <w:spacing w:after="0" w:line="240" w:lineRule="auto"/>
              <w:rPr>
                <w:ins w:id="44" w:author="Chiaparas, Courtney" w:date="2015-12-02T12:57:00Z"/>
              </w:rPr>
            </w:pPr>
            <w:ins w:id="45" w:author="Chiaparas, Courtney" w:date="2015-12-02T12:57:00Z">
              <w:r>
                <w:t>Breed</w:t>
              </w:r>
            </w:ins>
          </w:p>
          <w:p w14:paraId="2C28AB60" w14:textId="77777777" w:rsidR="00316B67" w:rsidRDefault="00316B67" w:rsidP="00316B67">
            <w:pPr>
              <w:pStyle w:val="ListParagraph"/>
              <w:numPr>
                <w:ilvl w:val="0"/>
                <w:numId w:val="1"/>
              </w:numPr>
              <w:spacing w:after="0" w:line="240" w:lineRule="auto"/>
              <w:rPr>
                <w:ins w:id="46" w:author="Chiaparas, Courtney" w:date="2015-12-02T12:57:00Z"/>
              </w:rPr>
            </w:pPr>
            <w:ins w:id="47" w:author="Chiaparas, Courtney" w:date="2015-12-02T12:57:00Z">
              <w:r>
                <w:t>Discipline</w:t>
              </w:r>
            </w:ins>
          </w:p>
          <w:p w14:paraId="2F43465C" w14:textId="77777777" w:rsidR="00316B67" w:rsidRDefault="00316B67" w:rsidP="00316B67">
            <w:pPr>
              <w:pStyle w:val="ListParagraph"/>
              <w:numPr>
                <w:ilvl w:val="0"/>
                <w:numId w:val="1"/>
              </w:numPr>
              <w:spacing w:after="0" w:line="240" w:lineRule="auto"/>
              <w:rPr>
                <w:ins w:id="48" w:author="Chiaparas, Courtney" w:date="2015-12-02T12:57:00Z"/>
              </w:rPr>
            </w:pPr>
            <w:ins w:id="49" w:author="Chiaparas, Courtney" w:date="2015-12-02T12:57:00Z">
              <w:r>
                <w:t>Temperament</w:t>
              </w:r>
            </w:ins>
          </w:p>
          <w:p w14:paraId="42EF1203" w14:textId="77777777" w:rsidR="00316B67" w:rsidRDefault="00316B67" w:rsidP="00316B67">
            <w:pPr>
              <w:pStyle w:val="ListParagraph"/>
              <w:numPr>
                <w:ilvl w:val="0"/>
                <w:numId w:val="1"/>
              </w:numPr>
              <w:spacing w:after="0" w:line="240" w:lineRule="auto"/>
              <w:rPr>
                <w:ins w:id="50" w:author="Chiaparas, Courtney" w:date="2015-12-02T12:57:00Z"/>
              </w:rPr>
            </w:pPr>
            <w:ins w:id="51" w:author="Chiaparas, Courtney" w:date="2015-12-02T12:57:00Z">
              <w:r>
                <w:t>Sex</w:t>
              </w:r>
            </w:ins>
          </w:p>
          <w:p w14:paraId="6892C7B7" w14:textId="77777777" w:rsidR="00316B67" w:rsidRDefault="00316B67" w:rsidP="00316B67">
            <w:pPr>
              <w:pStyle w:val="ListParagraph"/>
              <w:numPr>
                <w:ilvl w:val="0"/>
                <w:numId w:val="1"/>
              </w:numPr>
              <w:spacing w:after="0" w:line="240" w:lineRule="auto"/>
              <w:rPr>
                <w:ins w:id="52" w:author="Chiaparas, Courtney" w:date="2015-12-02T12:57:00Z"/>
              </w:rPr>
            </w:pPr>
            <w:ins w:id="53" w:author="Chiaparas, Courtney" w:date="2015-12-02T12:57:00Z">
              <w:r>
                <w:t>Activity Level</w:t>
              </w:r>
            </w:ins>
          </w:p>
          <w:p w14:paraId="6204B462" w14:textId="77777777" w:rsidR="00316B67" w:rsidRDefault="00316B67" w:rsidP="00316B67">
            <w:pPr>
              <w:pStyle w:val="ListParagraph"/>
              <w:numPr>
                <w:ilvl w:val="0"/>
                <w:numId w:val="1"/>
              </w:numPr>
              <w:spacing w:after="0" w:line="240" w:lineRule="auto"/>
              <w:rPr>
                <w:ins w:id="54" w:author="Chiaparas, Courtney" w:date="2015-12-02T12:57:00Z"/>
              </w:rPr>
            </w:pPr>
            <w:ins w:id="55" w:author="Chiaparas, Courtney" w:date="2015-12-02T12:57:00Z">
              <w:r>
                <w:t xml:space="preserve">Riding Experience </w:t>
              </w:r>
            </w:ins>
          </w:p>
          <w:p w14:paraId="69890BEF" w14:textId="77777777" w:rsidR="00316B67" w:rsidRDefault="00316B67" w:rsidP="00316B67">
            <w:pPr>
              <w:pStyle w:val="ListParagraph"/>
              <w:numPr>
                <w:ilvl w:val="0"/>
                <w:numId w:val="1"/>
              </w:numPr>
              <w:spacing w:after="0" w:line="240" w:lineRule="auto"/>
              <w:rPr>
                <w:ins w:id="56" w:author="Chiaparas, Courtney" w:date="2015-12-02T12:57:00Z"/>
              </w:rPr>
            </w:pPr>
            <w:ins w:id="57" w:author="Chiaparas, Courtney" w:date="2015-12-02T12:57:00Z">
              <w:r>
                <w:t>Age</w:t>
              </w:r>
            </w:ins>
          </w:p>
          <w:p w14:paraId="499BC516" w14:textId="77777777" w:rsidR="00316B67" w:rsidRDefault="00316B67" w:rsidP="00316B67">
            <w:pPr>
              <w:pStyle w:val="ListParagraph"/>
              <w:numPr>
                <w:ilvl w:val="0"/>
                <w:numId w:val="1"/>
              </w:numPr>
              <w:spacing w:after="0" w:line="240" w:lineRule="auto"/>
              <w:rPr>
                <w:ins w:id="58" w:author="Chiaparas, Courtney" w:date="2015-12-02T12:57:00Z"/>
              </w:rPr>
            </w:pPr>
            <w:ins w:id="59" w:author="Chiaparas, Courtney" w:date="2015-12-02T12:57:00Z">
              <w:r>
                <w:t>Size</w:t>
              </w:r>
            </w:ins>
          </w:p>
          <w:p w14:paraId="77E4C118" w14:textId="77777777" w:rsidR="00316B67" w:rsidRDefault="00316B67" w:rsidP="00316B67">
            <w:pPr>
              <w:pStyle w:val="ListParagraph"/>
              <w:numPr>
                <w:ilvl w:val="0"/>
                <w:numId w:val="1"/>
              </w:numPr>
              <w:spacing w:after="0" w:line="240" w:lineRule="auto"/>
              <w:rPr>
                <w:ins w:id="60" w:author="Chiaparas, Courtney" w:date="2015-12-02T12:57:00Z"/>
              </w:rPr>
            </w:pPr>
            <w:ins w:id="61" w:author="Chiaparas, Courtney" w:date="2015-12-02T12:57:00Z">
              <w:r>
                <w:t>Adoption Costs</w:t>
              </w:r>
            </w:ins>
          </w:p>
          <w:p w14:paraId="1DD0A956" w14:textId="77777777" w:rsidR="00316B67" w:rsidRDefault="00316B67" w:rsidP="00316B67">
            <w:pPr>
              <w:pStyle w:val="ListParagraph"/>
              <w:numPr>
                <w:ilvl w:val="0"/>
                <w:numId w:val="1"/>
              </w:numPr>
              <w:spacing w:after="0" w:line="240" w:lineRule="auto"/>
              <w:rPr>
                <w:ins w:id="62" w:author="Chiaparas, Courtney" w:date="2015-12-02T12:57:00Z"/>
              </w:rPr>
            </w:pPr>
            <w:ins w:id="63" w:author="Chiaparas, Courtney" w:date="2015-12-02T12:57:00Z">
              <w:r>
                <w:t>Special Needs</w:t>
              </w:r>
            </w:ins>
          </w:p>
          <w:p w14:paraId="128ED06F" w14:textId="77777777" w:rsidR="00316B67" w:rsidRDefault="00316B67" w:rsidP="00316B67">
            <w:pPr>
              <w:rPr>
                <w:ins w:id="64" w:author="Chiaparas, Courtney" w:date="2015-12-02T12:57:00Z"/>
                <w:b/>
              </w:rPr>
            </w:pPr>
          </w:p>
          <w:p w14:paraId="37864CAA" w14:textId="48B6E03F" w:rsidR="00316B67" w:rsidDel="00F5584F" w:rsidRDefault="00316B67" w:rsidP="00316B67">
            <w:pPr>
              <w:rPr>
                <w:ins w:id="65" w:author="Chiaparas, Courtney" w:date="2015-12-02T12:46:00Z"/>
                <w:del w:id="66" w:author="Patrick Tisdel" w:date="2015-12-02T14:58:00Z"/>
              </w:rPr>
            </w:pPr>
            <w:commentRangeStart w:id="67"/>
            <w:ins w:id="68" w:author="Chiaparas, Courtney" w:date="2015-12-02T12:57:00Z">
              <w:del w:id="69" w:author="Patrick Tisdel" w:date="2015-12-02T14:58:00Z">
                <w:r w:rsidDel="00F5584F">
                  <w:rPr>
                    <w:b/>
                  </w:rPr>
                  <w:delText>Find Your Forever Friend</w:delText>
                </w:r>
                <w:commentRangeEnd w:id="67"/>
                <w:r w:rsidDel="00F5584F">
                  <w:rPr>
                    <w:rStyle w:val="CommentReference"/>
                  </w:rPr>
                  <w:commentReference w:id="67"/>
                </w:r>
              </w:del>
            </w:ins>
          </w:p>
          <w:p w14:paraId="43CB2105" w14:textId="38115D6D" w:rsidR="008C6042" w:rsidDel="0049153F" w:rsidRDefault="00263732" w:rsidP="00A86491">
            <w:pPr>
              <w:jc w:val="center"/>
              <w:rPr>
                <w:del w:id="70" w:author="Chiaparas, Courtney" w:date="2015-12-02T12:46:00Z"/>
                <w:i/>
              </w:rPr>
            </w:pPr>
            <w:del w:id="71" w:author="Chiaparas, Courtney" w:date="2015-12-02T12:46:00Z">
              <w:r w:rsidDel="0049153F">
                <w:rPr>
                  <w:i/>
                </w:rPr>
                <w:delText>Content</w:delText>
              </w:r>
            </w:del>
          </w:p>
          <w:p w14:paraId="586BE540" w14:textId="77777777" w:rsidR="0071701A" w:rsidRDefault="0071701A" w:rsidP="00A86491">
            <w:pPr>
              <w:jc w:val="center"/>
              <w:rPr>
                <w:i/>
              </w:rPr>
            </w:pPr>
          </w:p>
          <w:p w14:paraId="370FDAAA" w14:textId="7E4FBB95" w:rsidR="0071701A" w:rsidRDefault="0071701A" w:rsidP="0071701A">
            <w:pPr>
              <w:jc w:val="right"/>
              <w:rPr>
                <w:b/>
              </w:rPr>
            </w:pPr>
            <w:del w:id="72" w:author="Chiaparas, Courtney" w:date="2015-12-02T12:44:00Z">
              <w:r w:rsidDel="0049153F">
                <w:rPr>
                  <w:b/>
                </w:rPr>
                <w:delText>Introduction</w:delText>
              </w:r>
            </w:del>
            <w:ins w:id="73" w:author="Chiaparas, Courtney" w:date="2015-12-02T12:44:00Z">
              <w:r w:rsidR="0049153F">
                <w:rPr>
                  <w:b/>
                </w:rPr>
                <w:t>Home</w:t>
              </w:r>
            </w:ins>
          </w:p>
          <w:p w14:paraId="76448D16" w14:textId="77777777" w:rsidR="0071701A" w:rsidRDefault="0071701A" w:rsidP="0071701A">
            <w:pPr>
              <w:jc w:val="right"/>
              <w:rPr>
                <w:b/>
              </w:rPr>
            </w:pPr>
            <w:r>
              <w:rPr>
                <w:b/>
              </w:rPr>
              <w:t>Case Studies</w:t>
            </w:r>
          </w:p>
          <w:p w14:paraId="3EE58352" w14:textId="77777777" w:rsidR="0071701A" w:rsidRDefault="0071701A" w:rsidP="0071701A">
            <w:pPr>
              <w:jc w:val="right"/>
              <w:rPr>
                <w:b/>
              </w:rPr>
            </w:pPr>
            <w:r>
              <w:rPr>
                <w:b/>
              </w:rPr>
              <w:t>Road to Adoption</w:t>
            </w:r>
          </w:p>
          <w:p w14:paraId="7699211C" w14:textId="40D3739B" w:rsidR="008C6042" w:rsidRPr="006E0629" w:rsidRDefault="0071701A" w:rsidP="0071701A">
            <w:pPr>
              <w:jc w:val="right"/>
              <w:rPr>
                <w:i/>
              </w:rPr>
            </w:pPr>
            <w:r w:rsidRPr="006E0629">
              <w:rPr>
                <w:b/>
                <w:i/>
              </w:rPr>
              <w:t>DEFHR Connector</w:t>
            </w:r>
          </w:p>
        </w:tc>
      </w:tr>
    </w:tbl>
    <w:p w14:paraId="23AFCCFC" w14:textId="11A30324" w:rsidR="0085431F" w:rsidRDefault="00C9588F"/>
    <w:sectPr w:rsidR="0085431F" w:rsidSect="00B00692">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Chiaparas, Courtney" w:date="2015-12-02T12:42:00Z" w:initials="CC">
    <w:p w14:paraId="5690FC78" w14:textId="7E478FDD" w:rsidR="00C56952" w:rsidRDefault="00C56952">
      <w:pPr>
        <w:pStyle w:val="CommentText"/>
      </w:pPr>
      <w:r>
        <w:rPr>
          <w:rStyle w:val="CommentReference"/>
        </w:rPr>
        <w:annotationRef/>
      </w:r>
      <w:r w:rsidR="00712F07">
        <w:rPr>
          <w:noProof/>
        </w:rPr>
        <w:t>Not sure where</w:t>
      </w:r>
      <w:r w:rsidR="00316B67">
        <w:rPr>
          <w:noProof/>
        </w:rPr>
        <w:t>/if</w:t>
      </w:r>
      <w:r w:rsidR="00712F07">
        <w:rPr>
          <w:noProof/>
        </w:rPr>
        <w:t xml:space="preserve"> this would go on the landing page? </w:t>
      </w:r>
    </w:p>
  </w:comment>
  <w:comment w:id="6" w:author="Chiaparas, Courtney" w:date="2015-12-02T13:06:00Z" w:initials="CC">
    <w:p w14:paraId="7A497EA4" w14:textId="6C47D71E" w:rsidR="00292685" w:rsidRDefault="00292685">
      <w:pPr>
        <w:pStyle w:val="CommentText"/>
      </w:pPr>
      <w:r>
        <w:rPr>
          <w:rStyle w:val="CommentReference"/>
        </w:rPr>
        <w:annotationRef/>
      </w:r>
      <w:r>
        <w:t>Not sure if this is still our theme. Something to consider.</w:t>
      </w:r>
    </w:p>
  </w:comment>
  <w:comment w:id="11" w:author="Chiaparas, Courtney" w:date="2015-12-02T12:42:00Z" w:initials="CC">
    <w:p w14:paraId="1B6146A4" w14:textId="607BAECA" w:rsidR="00C56952" w:rsidRDefault="00C56952">
      <w:pPr>
        <w:pStyle w:val="CommentText"/>
      </w:pPr>
      <w:r>
        <w:rPr>
          <w:rStyle w:val="CommentReference"/>
        </w:rPr>
        <w:annotationRef/>
      </w:r>
      <w:r>
        <w:t>We don’t have an introduction, per se, right?</w:t>
      </w:r>
      <w:r w:rsidR="00316B67">
        <w:t xml:space="preserve"> </w:t>
      </w:r>
      <w:r w:rsidR="00292685">
        <w:t xml:space="preserve">(or is saying Home </w:t>
      </w:r>
      <w:r w:rsidR="00292685" w:rsidRPr="00292685">
        <w:t>passé</w:t>
      </w:r>
      <w:r w:rsidR="00292685">
        <w:t xml:space="preserve">?) Although, the </w:t>
      </w:r>
      <w:r w:rsidR="00316B67">
        <w:t xml:space="preserve">following copy could introduce all the ways people can support DEFHR—might be </w:t>
      </w:r>
      <w:r w:rsidR="006B1CA4">
        <w:t xml:space="preserve">good </w:t>
      </w:r>
      <w:r w:rsidR="00316B67">
        <w:t>to have before the case studies so people will understand the four subjects.</w:t>
      </w:r>
      <w:r w:rsidR="00292685">
        <w:t xml:space="preserve"> But where to put it?</w:t>
      </w:r>
    </w:p>
    <w:p w14:paraId="14CD9332" w14:textId="77777777" w:rsidR="00316B67" w:rsidRDefault="00316B67">
      <w:pPr>
        <w:pStyle w:val="CommentText"/>
      </w:pPr>
    </w:p>
    <w:p w14:paraId="5C5D1944" w14:textId="7B6E4C06" w:rsidR="00316B67" w:rsidRPr="006B1CA4" w:rsidRDefault="00316B67" w:rsidP="006B1CA4">
      <w:pPr>
        <w:rPr>
          <w:i/>
        </w:rPr>
      </w:pPr>
      <w:r w:rsidRPr="00316B67">
        <w:rPr>
          <w:i/>
        </w:rPr>
        <w:t xml:space="preserve">DEFHR’s continued success would not be possible without </w:t>
      </w:r>
      <w:r w:rsidR="006B1CA4">
        <w:rPr>
          <w:i/>
        </w:rPr>
        <w:t xml:space="preserve">its adoptive families, </w:t>
      </w:r>
      <w:r w:rsidRPr="00316B67">
        <w:rPr>
          <w:i/>
        </w:rPr>
        <w:t>the hard work of many dedicated volunteers and the generous support of donors. Volunteers of all ages and abilities have an opportunity to make a difference in the lives of horses. They help to rescue and rehabilitate horses, educate the community about equine abuse and neglect, and raise funds to provide for future horses in need.</w:t>
      </w:r>
    </w:p>
  </w:comment>
  <w:comment w:id="14" w:author="Patrick Tisdel" w:date="2015-12-02T14:27:00Z" w:initials="PT">
    <w:p w14:paraId="32A1E711" w14:textId="73A7E9E1" w:rsidR="00685AAF" w:rsidRDefault="00685AAF">
      <w:pPr>
        <w:pStyle w:val="CommentText"/>
      </w:pPr>
      <w:r>
        <w:rPr>
          <w:rStyle w:val="CommentReference"/>
        </w:rPr>
        <w:annotationRef/>
      </w:r>
      <w:r>
        <w:t>YouTube embed?</w:t>
      </w:r>
    </w:p>
    <w:p w14:paraId="0BC44E09" w14:textId="3BCF3ED8" w:rsidR="00685AAF" w:rsidRDefault="00685AAF">
      <w:pPr>
        <w:pStyle w:val="CommentText"/>
      </w:pPr>
      <w:r>
        <w:t>- video</w:t>
      </w:r>
    </w:p>
    <w:p w14:paraId="006DDBC0" w14:textId="18AAA56F" w:rsidR="00685AAF" w:rsidRDefault="00685AAF">
      <w:pPr>
        <w:pStyle w:val="CommentText"/>
      </w:pPr>
      <w:r>
        <w:t>- text</w:t>
      </w:r>
    </w:p>
    <w:p w14:paraId="677668E6" w14:textId="4703F833" w:rsidR="00685AAF" w:rsidRDefault="00685AAF">
      <w:pPr>
        <w:pStyle w:val="CommentText"/>
      </w:pPr>
      <w:r>
        <w:t>- call to action button</w:t>
      </w:r>
    </w:p>
    <w:p w14:paraId="7E55A7D2" w14:textId="03732FC3" w:rsidR="00685AAF" w:rsidRDefault="00685AAF">
      <w:pPr>
        <w:pStyle w:val="CommentText"/>
      </w:pPr>
      <w:r>
        <w:t>Has small margins and dark background to show it’s hovering</w:t>
      </w:r>
    </w:p>
  </w:comment>
  <w:comment w:id="26" w:author="Chiaparas, Courtney" w:date="2015-12-02T12:53:00Z" w:initials="CC">
    <w:p w14:paraId="029A26E1" w14:textId="0D6B7D9E" w:rsidR="0049153F" w:rsidRDefault="0049153F">
      <w:pPr>
        <w:pStyle w:val="CommentText"/>
      </w:pPr>
      <w:r>
        <w:rPr>
          <w:rStyle w:val="CommentReference"/>
        </w:rPr>
        <w:annotationRef/>
      </w:r>
      <w:r w:rsidR="00712F07">
        <w:rPr>
          <w:noProof/>
        </w:rPr>
        <w:t>This opens a new page in the browser, s</w:t>
      </w:r>
      <w:r w:rsidR="00292685">
        <w:rPr>
          <w:noProof/>
        </w:rPr>
        <w:t>o viewers don't leave our micro</w:t>
      </w:r>
      <w:r w:rsidR="00712F07">
        <w:rPr>
          <w:noProof/>
        </w:rPr>
        <w:t xml:space="preserve">site behind. </w:t>
      </w:r>
    </w:p>
  </w:comment>
  <w:comment w:id="67" w:author="Chiaparas, Courtney" w:date="2015-12-02T12:57:00Z" w:initials="CC">
    <w:p w14:paraId="2303B39C" w14:textId="600E23B0" w:rsidR="00316B67" w:rsidRDefault="00316B67">
      <w:pPr>
        <w:pStyle w:val="CommentText"/>
      </w:pPr>
      <w:r>
        <w:rPr>
          <w:rStyle w:val="CommentReference"/>
        </w:rPr>
        <w:annotationRef/>
      </w:r>
      <w:r w:rsidR="00712F07">
        <w:rPr>
          <w:noProof/>
        </w:rPr>
        <w:t>After entering specifications and selecting this button, Your Connections are listed.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90FC78" w15:done="0"/>
  <w15:commentEx w15:paraId="7A497EA4" w15:done="0"/>
  <w15:commentEx w15:paraId="5C5D1944" w15:done="0"/>
  <w15:commentEx w15:paraId="7E55A7D2" w15:done="0"/>
  <w15:commentEx w15:paraId="029A26E1" w15:done="0"/>
  <w15:commentEx w15:paraId="2303B39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5FBDC1" w14:textId="77777777" w:rsidR="00C9588F" w:rsidRDefault="00C9588F" w:rsidP="00A86491">
      <w:r>
        <w:separator/>
      </w:r>
    </w:p>
  </w:endnote>
  <w:endnote w:type="continuationSeparator" w:id="0">
    <w:p w14:paraId="4310EFA6" w14:textId="77777777" w:rsidR="00C9588F" w:rsidRDefault="00C9588F" w:rsidP="00A86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D51A4" w14:textId="77777777" w:rsidR="00C9588F" w:rsidRDefault="00C9588F" w:rsidP="00A86491">
      <w:r>
        <w:separator/>
      </w:r>
    </w:p>
  </w:footnote>
  <w:footnote w:type="continuationSeparator" w:id="0">
    <w:p w14:paraId="3A0832E1" w14:textId="77777777" w:rsidR="00C9588F" w:rsidRDefault="00C9588F" w:rsidP="00A864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37EBE" w14:textId="77777777" w:rsidR="00A86491" w:rsidRDefault="00A86491">
    <w:pPr>
      <w:pStyle w:val="Header"/>
      <w:rPr>
        <w:b/>
      </w:rPr>
    </w:pPr>
    <w:r>
      <w:rPr>
        <w:b/>
      </w:rPr>
      <w:t>DEFHR Website layout</w:t>
    </w:r>
  </w:p>
  <w:p w14:paraId="382AF970" w14:textId="0587528D" w:rsidR="00AD7A36" w:rsidRPr="00AD7A36" w:rsidRDefault="00AD7A36">
    <w:pPr>
      <w:pStyle w:val="Header"/>
    </w:pPr>
    <w:r>
      <w:t>Version 01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E0F58"/>
    <w:multiLevelType w:val="hybridMultilevel"/>
    <w:tmpl w:val="CE263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rick Tisdel">
    <w15:presenceInfo w15:providerId="Windows Live" w15:userId="2f38ab36cfc59883"/>
  </w15:person>
  <w15:person w15:author="Chiaparas, Courtney">
    <w15:presenceInfo w15:providerId="AD" w15:userId="S-1-5-21-137981764-238564018-677931608-6002245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491"/>
    <w:rsid w:val="00263732"/>
    <w:rsid w:val="00292685"/>
    <w:rsid w:val="00306890"/>
    <w:rsid w:val="00316B67"/>
    <w:rsid w:val="0049153F"/>
    <w:rsid w:val="00540AA6"/>
    <w:rsid w:val="00685AAF"/>
    <w:rsid w:val="006B1CA4"/>
    <w:rsid w:val="006E0629"/>
    <w:rsid w:val="00712F07"/>
    <w:rsid w:val="00715E8E"/>
    <w:rsid w:val="0071701A"/>
    <w:rsid w:val="00813CBE"/>
    <w:rsid w:val="0082509C"/>
    <w:rsid w:val="008A1222"/>
    <w:rsid w:val="008C6042"/>
    <w:rsid w:val="00945E71"/>
    <w:rsid w:val="009958B7"/>
    <w:rsid w:val="009D2E5A"/>
    <w:rsid w:val="00A86491"/>
    <w:rsid w:val="00AD7A36"/>
    <w:rsid w:val="00B00692"/>
    <w:rsid w:val="00B666D2"/>
    <w:rsid w:val="00C56952"/>
    <w:rsid w:val="00C72F58"/>
    <w:rsid w:val="00C9588F"/>
    <w:rsid w:val="00F5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A7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6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6491"/>
    <w:pPr>
      <w:tabs>
        <w:tab w:val="center" w:pos="4680"/>
        <w:tab w:val="right" w:pos="9360"/>
      </w:tabs>
    </w:pPr>
  </w:style>
  <w:style w:type="character" w:customStyle="1" w:styleId="HeaderChar">
    <w:name w:val="Header Char"/>
    <w:basedOn w:val="DefaultParagraphFont"/>
    <w:link w:val="Header"/>
    <w:uiPriority w:val="99"/>
    <w:rsid w:val="00A86491"/>
  </w:style>
  <w:style w:type="paragraph" w:styleId="Footer">
    <w:name w:val="footer"/>
    <w:basedOn w:val="Normal"/>
    <w:link w:val="FooterChar"/>
    <w:uiPriority w:val="99"/>
    <w:unhideWhenUsed/>
    <w:rsid w:val="00A86491"/>
    <w:pPr>
      <w:tabs>
        <w:tab w:val="center" w:pos="4680"/>
        <w:tab w:val="right" w:pos="9360"/>
      </w:tabs>
    </w:pPr>
  </w:style>
  <w:style w:type="character" w:customStyle="1" w:styleId="FooterChar">
    <w:name w:val="Footer Char"/>
    <w:basedOn w:val="DefaultParagraphFont"/>
    <w:link w:val="Footer"/>
    <w:uiPriority w:val="99"/>
    <w:rsid w:val="00A86491"/>
  </w:style>
  <w:style w:type="character" w:styleId="CommentReference">
    <w:name w:val="annotation reference"/>
    <w:basedOn w:val="DefaultParagraphFont"/>
    <w:uiPriority w:val="99"/>
    <w:semiHidden/>
    <w:unhideWhenUsed/>
    <w:rsid w:val="00C56952"/>
    <w:rPr>
      <w:sz w:val="16"/>
      <w:szCs w:val="16"/>
    </w:rPr>
  </w:style>
  <w:style w:type="paragraph" w:styleId="CommentText">
    <w:name w:val="annotation text"/>
    <w:basedOn w:val="Normal"/>
    <w:link w:val="CommentTextChar"/>
    <w:uiPriority w:val="99"/>
    <w:semiHidden/>
    <w:unhideWhenUsed/>
    <w:rsid w:val="00C56952"/>
    <w:rPr>
      <w:sz w:val="20"/>
      <w:szCs w:val="20"/>
    </w:rPr>
  </w:style>
  <w:style w:type="character" w:customStyle="1" w:styleId="CommentTextChar">
    <w:name w:val="Comment Text Char"/>
    <w:basedOn w:val="DefaultParagraphFont"/>
    <w:link w:val="CommentText"/>
    <w:uiPriority w:val="99"/>
    <w:semiHidden/>
    <w:rsid w:val="00C56952"/>
    <w:rPr>
      <w:sz w:val="20"/>
      <w:szCs w:val="20"/>
    </w:rPr>
  </w:style>
  <w:style w:type="paragraph" w:styleId="CommentSubject">
    <w:name w:val="annotation subject"/>
    <w:basedOn w:val="CommentText"/>
    <w:next w:val="CommentText"/>
    <w:link w:val="CommentSubjectChar"/>
    <w:uiPriority w:val="99"/>
    <w:semiHidden/>
    <w:unhideWhenUsed/>
    <w:rsid w:val="00C56952"/>
    <w:rPr>
      <w:b/>
      <w:bCs/>
    </w:rPr>
  </w:style>
  <w:style w:type="character" w:customStyle="1" w:styleId="CommentSubjectChar">
    <w:name w:val="Comment Subject Char"/>
    <w:basedOn w:val="CommentTextChar"/>
    <w:link w:val="CommentSubject"/>
    <w:uiPriority w:val="99"/>
    <w:semiHidden/>
    <w:rsid w:val="00C56952"/>
    <w:rPr>
      <w:b/>
      <w:bCs/>
      <w:sz w:val="20"/>
      <w:szCs w:val="20"/>
    </w:rPr>
  </w:style>
  <w:style w:type="paragraph" w:styleId="Revision">
    <w:name w:val="Revision"/>
    <w:hidden/>
    <w:uiPriority w:val="99"/>
    <w:semiHidden/>
    <w:rsid w:val="00C56952"/>
  </w:style>
  <w:style w:type="paragraph" w:styleId="BalloonText">
    <w:name w:val="Balloon Text"/>
    <w:basedOn w:val="Normal"/>
    <w:link w:val="BalloonTextChar"/>
    <w:uiPriority w:val="99"/>
    <w:semiHidden/>
    <w:unhideWhenUsed/>
    <w:rsid w:val="00C569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952"/>
    <w:rPr>
      <w:rFonts w:ascii="Segoe UI" w:hAnsi="Segoe UI" w:cs="Segoe UI"/>
      <w:sz w:val="18"/>
      <w:szCs w:val="18"/>
    </w:rPr>
  </w:style>
  <w:style w:type="character" w:styleId="Hyperlink">
    <w:name w:val="Hyperlink"/>
    <w:basedOn w:val="DefaultParagraphFont"/>
    <w:uiPriority w:val="99"/>
    <w:unhideWhenUsed/>
    <w:rsid w:val="0049153F"/>
    <w:rPr>
      <w:color w:val="0563C1" w:themeColor="hyperlink"/>
      <w:u w:val="single"/>
    </w:rPr>
  </w:style>
  <w:style w:type="paragraph" w:styleId="ListParagraph">
    <w:name w:val="List Paragraph"/>
    <w:basedOn w:val="Normal"/>
    <w:uiPriority w:val="34"/>
    <w:qFormat/>
    <w:rsid w:val="00316B67"/>
    <w:pPr>
      <w:spacing w:after="200" w:line="276"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9049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5B972-BF25-4BD3-ABEC-C623A48DD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ICFI</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Patrick Tisdel</cp:lastModifiedBy>
  <cp:revision>4</cp:revision>
  <dcterms:created xsi:type="dcterms:W3CDTF">2015-12-02T19:16:00Z</dcterms:created>
  <dcterms:modified xsi:type="dcterms:W3CDTF">2015-12-02T20:11:00Z</dcterms:modified>
</cp:coreProperties>
</file>