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9"/>
        <w:gridCol w:w="2337"/>
        <w:gridCol w:w="2338"/>
      </w:tblGrid>
      <w:tr w:rsidR="006A63A5" w14:paraId="2B57367B" w14:textId="77777777" w:rsidTr="00AE7BF3">
        <w:trPr>
          <w:jc w:val="center"/>
        </w:trPr>
        <w:tc>
          <w:tcPr>
            <w:tcW w:w="2336" w:type="dxa"/>
            <w:shd w:val="clear" w:color="auto" w:fill="BFBFBF" w:themeFill="background1" w:themeFillShade="BF"/>
          </w:tcPr>
          <w:p w14:paraId="63846CDE" w14:textId="6E857804" w:rsidR="006A63A5" w:rsidRDefault="006A63A5" w:rsidP="000B794D">
            <w:pPr>
              <w:jc w:val="center"/>
              <w:rPr>
                <w:b/>
              </w:rPr>
            </w:pPr>
            <w:r>
              <w:rPr>
                <w:b/>
              </w:rPr>
              <w:t>Changing Lives</w:t>
            </w:r>
          </w:p>
        </w:tc>
        <w:tc>
          <w:tcPr>
            <w:tcW w:w="2339" w:type="dxa"/>
            <w:shd w:val="clear" w:color="auto" w:fill="BFBFBF" w:themeFill="background1" w:themeFillShade="BF"/>
          </w:tcPr>
          <w:p w14:paraId="6A517B61" w14:textId="791EE9F3" w:rsidR="006A63A5" w:rsidRDefault="00C018D7" w:rsidP="000A6B3A">
            <w:pPr>
              <w:jc w:val="center"/>
              <w:rPr>
                <w:b/>
              </w:rPr>
            </w:pPr>
            <w:r>
              <w:rPr>
                <w:b/>
              </w:rPr>
              <w:t>Real Stories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52F7264F" w14:textId="5B8F9221" w:rsidR="006A63A5" w:rsidRDefault="006A63A5" w:rsidP="000B794D">
            <w:pPr>
              <w:jc w:val="center"/>
              <w:rPr>
                <w:b/>
              </w:rPr>
            </w:pPr>
            <w:r>
              <w:rPr>
                <w:b/>
              </w:rPr>
              <w:t>Road to Adoption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19B0B688" w14:textId="6E762286" w:rsidR="006A63A5" w:rsidRDefault="006A63A5" w:rsidP="000B794D">
            <w:pPr>
              <w:jc w:val="center"/>
              <w:rPr>
                <w:b/>
              </w:rPr>
            </w:pPr>
            <w:r>
              <w:rPr>
                <w:b/>
              </w:rPr>
              <w:t>DEFHR Connector</w:t>
            </w:r>
          </w:p>
        </w:tc>
      </w:tr>
      <w:tr w:rsidR="000B794D" w14:paraId="50C81557" w14:textId="77777777" w:rsidTr="00AE7BF3">
        <w:trPr>
          <w:jc w:val="center"/>
        </w:trPr>
        <w:tc>
          <w:tcPr>
            <w:tcW w:w="9350" w:type="dxa"/>
            <w:gridSpan w:val="4"/>
          </w:tcPr>
          <w:p w14:paraId="0891939B" w14:textId="1ACFCA25" w:rsidR="000B794D" w:rsidRPr="00CB0A4A" w:rsidRDefault="000B794D" w:rsidP="006A63A5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CB0A4A">
              <w:rPr>
                <w:b/>
                <w:sz w:val="26"/>
                <w:szCs w:val="26"/>
              </w:rPr>
              <w:t>Changing Lives</w:t>
            </w:r>
          </w:p>
          <w:p w14:paraId="2DA6AFC7" w14:textId="53E6616E" w:rsidR="009F682E" w:rsidRDefault="004418E4" w:rsidP="004418E4">
            <w:pPr>
              <w:rPr>
                <w:ins w:id="0" w:author="Chiaparas, Courtney" w:date="2016-07-21T15:40:00Z"/>
              </w:rPr>
            </w:pPr>
            <w:r>
              <w:t xml:space="preserve">If you </w:t>
            </w:r>
            <w:del w:id="1" w:author="Chiaparas, Courtney" w:date="2016-07-21T15:40:00Z">
              <w:r w:rsidDel="00EF19F6">
                <w:delText>could only see what I’ve seen. W</w:delText>
              </w:r>
            </w:del>
            <w:ins w:id="2" w:author="Chiaparas, Courtney" w:date="2016-07-21T15:40:00Z">
              <w:r w:rsidR="00EF19F6">
                <w:t>only knew w</w:t>
              </w:r>
            </w:ins>
            <w:r>
              <w:t xml:space="preserve">here I’ve been. How I’ve been treated. </w:t>
            </w:r>
            <w:del w:id="3" w:author="Chiaparas, Courtney" w:date="2016-07-21T15:42:00Z">
              <w:r w:rsidR="007451B0" w:rsidDel="00EF19F6">
                <w:delText xml:space="preserve">But </w:delText>
              </w:r>
            </w:del>
            <w:del w:id="4" w:author="Chiaparas, Courtney" w:date="2016-07-21T15:40:00Z">
              <w:r w:rsidR="007451B0" w:rsidDel="00EF19F6">
                <w:delText xml:space="preserve">I’ve come through. </w:delText>
              </w:r>
            </w:del>
            <w:ins w:id="5" w:author="Chiaparas, Courtney" w:date="2016-07-21T15:42:00Z">
              <w:r w:rsidR="00EF19F6">
                <w:t xml:space="preserve">You’d be so proud of me today. </w:t>
              </w:r>
            </w:ins>
            <w:r w:rsidR="00DC1837">
              <w:t>Days End Farm Horse Rescue nurtured me to good health</w:t>
            </w:r>
            <w:r w:rsidR="007451B0">
              <w:t>,</w:t>
            </w:r>
            <w:r w:rsidR="000A6B3A">
              <w:t xml:space="preserve"> </w:t>
            </w:r>
            <w:ins w:id="6" w:author="Chiaparas, Courtney" w:date="2016-07-21T15:45:00Z">
              <w:r w:rsidR="00FF3B7C">
                <w:t xml:space="preserve">helped me build confidence, </w:t>
              </w:r>
            </w:ins>
            <w:r w:rsidR="00610DB9">
              <w:t xml:space="preserve">and </w:t>
            </w:r>
            <w:r w:rsidR="007451B0">
              <w:t xml:space="preserve">gave </w:t>
            </w:r>
            <w:r w:rsidR="00610DB9">
              <w:t>me a chance to live</w:t>
            </w:r>
            <w:r w:rsidR="00395276">
              <w:t xml:space="preserve"> and love human companion</w:t>
            </w:r>
            <w:r w:rsidR="009D6CE1">
              <w:t>s</w:t>
            </w:r>
            <w:r w:rsidR="00610DB9">
              <w:t xml:space="preserve">. </w:t>
            </w:r>
            <w:r w:rsidR="007451B0">
              <w:t xml:space="preserve">Now </w:t>
            </w:r>
            <w:r w:rsidR="009F682E">
              <w:t xml:space="preserve">I’m ready to </w:t>
            </w:r>
            <w:r w:rsidR="00866D71">
              <w:t xml:space="preserve">find </w:t>
            </w:r>
            <w:r w:rsidR="00041525">
              <w:t xml:space="preserve">a </w:t>
            </w:r>
            <w:r w:rsidR="00866D71">
              <w:t xml:space="preserve">new partner in life. </w:t>
            </w:r>
            <w:r w:rsidR="00395276">
              <w:t>Maybe that’s you. L</w:t>
            </w:r>
            <w:r w:rsidR="006A5DA5">
              <w:t>et’s start the journey and see.</w:t>
            </w:r>
            <w:bookmarkStart w:id="7" w:name="_GoBack"/>
            <w:bookmarkEnd w:id="7"/>
          </w:p>
          <w:p w14:paraId="09288231" w14:textId="6C8E435F" w:rsidR="00EF19F6" w:rsidDel="00EF19F6" w:rsidRDefault="00EF19F6" w:rsidP="004418E4">
            <w:pPr>
              <w:rPr>
                <w:del w:id="8" w:author="Chiaparas, Courtney" w:date="2016-07-21T15:42:00Z"/>
              </w:rPr>
            </w:pPr>
          </w:p>
          <w:p w14:paraId="778552D8" w14:textId="4A9FE653" w:rsidR="00CB0A4A" w:rsidRPr="00CB0A4A" w:rsidRDefault="00CB0A4A" w:rsidP="00CB0A4A">
            <w:r w:rsidRPr="00CB0A4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2064801" wp14:editId="7C2FA37D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160020</wp:posOffset>
                      </wp:positionV>
                      <wp:extent cx="516255" cy="262255"/>
                      <wp:effectExtent l="0" t="0" r="17145" b="234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25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5A2765" w14:textId="44A64CEC" w:rsidR="00CB0A4A" w:rsidRPr="00CB0A4A" w:rsidRDefault="00CB0A4A" w:rsidP="00CB0A4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B0A4A">
                                    <w:rPr>
                                      <w:b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0648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5.95pt;margin-top:12.6pt;width:40.65pt;height:2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">
                      <v:textbox>
                        <w:txbxContent>
                          <w:p w14:paraId="6F5A2765" w14:textId="44A64CEC" w:rsidR="00CB0A4A" w:rsidRPr="00CB0A4A" w:rsidRDefault="00CB0A4A" w:rsidP="00CB0A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B0A4A">
                              <w:rPr>
                                <w:b/>
                              </w:rPr>
                              <w:t>Begin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418E4" w14:paraId="2112D5C6" w14:textId="77777777" w:rsidTr="00AE7BF3">
        <w:trPr>
          <w:jc w:val="center"/>
        </w:trPr>
        <w:tc>
          <w:tcPr>
            <w:tcW w:w="4675" w:type="dxa"/>
            <w:gridSpan w:val="2"/>
          </w:tcPr>
          <w:p w14:paraId="26E78199" w14:textId="77777777" w:rsidR="004418E4" w:rsidRDefault="004418E4" w:rsidP="000B794D">
            <w:pPr>
              <w:jc w:val="center"/>
              <w:rPr>
                <w:b/>
              </w:rPr>
            </w:pPr>
            <w:r w:rsidRPr="004418E4">
              <w:rPr>
                <w:b/>
              </w:rPr>
              <w:t>Adopt</w:t>
            </w:r>
          </w:p>
          <w:p w14:paraId="4C20F51C" w14:textId="1E8E0EDF" w:rsidR="00935C63" w:rsidRDefault="002750C2" w:rsidP="00935C63">
            <w:r>
              <w:t xml:space="preserve">At </w:t>
            </w:r>
            <w:r w:rsidR="00935C63">
              <w:t>Days End Farm Horse Rescue</w:t>
            </w:r>
            <w:r>
              <w:t xml:space="preserve">, nothing is better than </w:t>
            </w:r>
            <w:r w:rsidR="00DC1837">
              <w:t xml:space="preserve">watching </w:t>
            </w:r>
            <w:r w:rsidR="00CB0A4A">
              <w:t xml:space="preserve">a powerful </w:t>
            </w:r>
            <w:r w:rsidR="00DC1837">
              <w:t xml:space="preserve">bond form </w:t>
            </w:r>
            <w:r w:rsidR="00935C63">
              <w:t xml:space="preserve">between horse and </w:t>
            </w:r>
            <w:r w:rsidR="00343AD6">
              <w:t>human</w:t>
            </w:r>
            <w:r w:rsidR="00935C63">
              <w:t xml:space="preserve">. </w:t>
            </w:r>
            <w:r>
              <w:t>That’s what happened when Chris Covert met Elliot</w:t>
            </w:r>
            <w:r w:rsidR="00FA4E5E">
              <w:t xml:space="preserve">. Always interested in owning a horse, Chris decided she </w:t>
            </w:r>
            <w:r w:rsidR="00FA4E5E" w:rsidRPr="008E19A5">
              <w:t>and her family were ready to make the commitment</w:t>
            </w:r>
            <w:r w:rsidR="00FA4E5E">
              <w:t xml:space="preserve">. DEFHR introduced her to </w:t>
            </w:r>
            <w:r w:rsidR="00FA4E5E" w:rsidRPr="008E19A5">
              <w:t>Elliot</w:t>
            </w:r>
            <w:r w:rsidR="00FA4E5E">
              <w:t>,</w:t>
            </w:r>
            <w:r w:rsidR="00FA4E5E" w:rsidRPr="008E19A5">
              <w:t xml:space="preserve"> </w:t>
            </w:r>
            <w:r w:rsidR="00FA4E5E">
              <w:t xml:space="preserve">a two-year-old bay who </w:t>
            </w:r>
            <w:r w:rsidR="00FA4E5E" w:rsidRPr="008E19A5">
              <w:t>proved to be the perfect match for her.</w:t>
            </w:r>
            <w:r>
              <w:t xml:space="preserve"> </w:t>
            </w:r>
          </w:p>
          <w:p w14:paraId="7AFDFC88" w14:textId="77777777" w:rsidR="000A7686" w:rsidRDefault="000A7686" w:rsidP="000A7686"/>
          <w:p w14:paraId="1F491BEB" w14:textId="42A3B88F" w:rsidR="009C52E9" w:rsidRDefault="008C4D0D" w:rsidP="000A7686">
            <w:pPr>
              <w:rPr>
                <w:rFonts w:cs="Helvetica"/>
                <w:b/>
              </w:rPr>
            </w:pPr>
            <w:hyperlink r:id="rId5" w:history="1">
              <w:r>
                <w:rPr>
                  <w:rStyle w:val="Hyperlink"/>
                  <w:rFonts w:cs="Helvetica"/>
                  <w:b/>
                </w:rPr>
                <w:t>Adopt</w:t>
              </w:r>
            </w:hyperlink>
          </w:p>
          <w:p w14:paraId="52C0C529" w14:textId="77777777" w:rsidR="000A7686" w:rsidRPr="004418E4" w:rsidRDefault="000A7686" w:rsidP="000A7686"/>
        </w:tc>
        <w:tc>
          <w:tcPr>
            <w:tcW w:w="4675" w:type="dxa"/>
            <w:gridSpan w:val="2"/>
          </w:tcPr>
          <w:p w14:paraId="485897FA" w14:textId="77777777" w:rsidR="004418E4" w:rsidRDefault="004418E4" w:rsidP="000B794D">
            <w:pPr>
              <w:jc w:val="center"/>
            </w:pPr>
            <w:r w:rsidRPr="004418E4">
              <w:rPr>
                <w:b/>
              </w:rPr>
              <w:t>Learn</w:t>
            </w:r>
          </w:p>
          <w:p w14:paraId="3265250D" w14:textId="63A0A4D8" w:rsidR="003A2352" w:rsidRDefault="000A7686" w:rsidP="003A2352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120"/>
              <w:rPr>
                <w:rFonts w:cs="Helvetica"/>
              </w:rPr>
            </w:pPr>
            <w:r w:rsidRPr="00FE245B">
              <w:rPr>
                <w:rFonts w:cs="Helvetica"/>
              </w:rPr>
              <w:t>DEFHR</w:t>
            </w:r>
            <w:r>
              <w:rPr>
                <w:rFonts w:cs="Helvetica"/>
              </w:rPr>
              <w:t>’s</w:t>
            </w:r>
            <w:r w:rsidRPr="00FE245B">
              <w:rPr>
                <w:rFonts w:cs="Helvetica"/>
              </w:rPr>
              <w:t xml:space="preserve"> mission is not only to rescue and rehabilitate suffering horses, but to prevent abuse and neglect through education and community outreach. </w:t>
            </w:r>
            <w:r w:rsidR="003A2352" w:rsidRPr="0019401B">
              <w:rPr>
                <w:rFonts w:cs="Helvetica"/>
              </w:rPr>
              <w:t>Nicky Wetzelberger</w:t>
            </w:r>
            <w:r w:rsidR="003A2352">
              <w:rPr>
                <w:rFonts w:cs="Helvetica"/>
              </w:rPr>
              <w:t>, DEFHR</w:t>
            </w:r>
            <w:r w:rsidR="00395276">
              <w:rPr>
                <w:rFonts w:cs="Helvetica"/>
              </w:rPr>
              <w:t>’s</w:t>
            </w:r>
            <w:r w:rsidR="003A2352">
              <w:rPr>
                <w:rFonts w:cs="Helvetica"/>
              </w:rPr>
              <w:t xml:space="preserve"> </w:t>
            </w:r>
            <w:r w:rsidR="003A2352" w:rsidRPr="0019401B">
              <w:rPr>
                <w:rFonts w:cs="Helvetica"/>
              </w:rPr>
              <w:t>Community Outreach Director</w:t>
            </w:r>
            <w:r w:rsidR="000B3A11">
              <w:rPr>
                <w:rFonts w:cs="Helvetica"/>
              </w:rPr>
              <w:t xml:space="preserve">, talks about </w:t>
            </w:r>
            <w:r w:rsidR="00CF1C34">
              <w:rPr>
                <w:rFonts w:cs="Helvetica"/>
              </w:rPr>
              <w:t xml:space="preserve">opportunities to </w:t>
            </w:r>
            <w:r w:rsidR="00395276">
              <w:rPr>
                <w:rFonts w:cs="Helvetica"/>
              </w:rPr>
              <w:t>learn and join in activities happening at the farm every day</w:t>
            </w:r>
            <w:r w:rsidR="000B3A11">
              <w:rPr>
                <w:rFonts w:cs="Helvetica"/>
              </w:rPr>
              <w:t xml:space="preserve">. </w:t>
            </w:r>
          </w:p>
          <w:p w14:paraId="5CD0034A" w14:textId="77777777" w:rsidR="00395276" w:rsidRDefault="00395276" w:rsidP="003A2352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120"/>
              <w:rPr>
                <w:rFonts w:cs="Helvetica"/>
              </w:rPr>
            </w:pPr>
          </w:p>
          <w:p w14:paraId="22F16094" w14:textId="068F39EE" w:rsidR="00B15E11" w:rsidRPr="000A7686" w:rsidRDefault="00910871" w:rsidP="0091087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120"/>
              <w:rPr>
                <w:rFonts w:cs="Helvetica"/>
                <w:b/>
              </w:rPr>
            </w:pPr>
            <w:hyperlink r:id="rId6" w:history="1">
              <w:r w:rsidR="009C52E9" w:rsidRPr="0098144A">
                <w:rPr>
                  <w:rStyle w:val="Hyperlink"/>
                  <w:rFonts w:cs="Helvetica"/>
                  <w:b/>
                </w:rPr>
                <w:t>Learn</w:t>
              </w:r>
            </w:hyperlink>
          </w:p>
        </w:tc>
      </w:tr>
      <w:tr w:rsidR="004418E4" w14:paraId="3E87AAF3" w14:textId="77777777" w:rsidTr="00AE7BF3">
        <w:trPr>
          <w:jc w:val="center"/>
        </w:trPr>
        <w:tc>
          <w:tcPr>
            <w:tcW w:w="4675" w:type="dxa"/>
            <w:gridSpan w:val="2"/>
          </w:tcPr>
          <w:p w14:paraId="6A9FD5C2" w14:textId="7193B675" w:rsidR="004418E4" w:rsidRDefault="004418E4" w:rsidP="000B794D">
            <w:pPr>
              <w:jc w:val="center"/>
              <w:rPr>
                <w:b/>
              </w:rPr>
            </w:pPr>
            <w:r w:rsidRPr="004418E4">
              <w:rPr>
                <w:b/>
              </w:rPr>
              <w:t>Volunteer</w:t>
            </w:r>
          </w:p>
          <w:p w14:paraId="3CBE74CD" w14:textId="31CC6BB2" w:rsidR="000B3A11" w:rsidRDefault="0019744E" w:rsidP="003A2352">
            <w:r>
              <w:t>DEFHR’</w:t>
            </w:r>
            <w:r w:rsidRPr="00127B40">
              <w:t>s continued success would not be possible without the hard work of many dedicated volunteers</w:t>
            </w:r>
            <w:r>
              <w:t>.</w:t>
            </w:r>
            <w:r w:rsidR="000E1CA3">
              <w:t xml:space="preserve"> DEFHR welcomes volunteers of all ages, with or without prior horse-handling experience. Hear the stories of real volunteers, who share what keeps them coming back to the farm time and again.</w:t>
            </w:r>
          </w:p>
          <w:p w14:paraId="584B495E" w14:textId="77777777" w:rsidR="001247AA" w:rsidRDefault="001247AA" w:rsidP="001247AA"/>
          <w:p w14:paraId="0811BFB9" w14:textId="0A4C5ADE" w:rsidR="009C52E9" w:rsidRDefault="008C4D0D" w:rsidP="0098144A">
            <w:pPr>
              <w:rPr>
                <w:rFonts w:cs="Helvetica"/>
                <w:b/>
              </w:rPr>
            </w:pPr>
            <w:hyperlink r:id="rId7" w:history="1">
              <w:r>
                <w:rPr>
                  <w:rStyle w:val="Hyperlink"/>
                  <w:rFonts w:cs="Helvetica"/>
                  <w:b/>
                </w:rPr>
                <w:t>Volunteer</w:t>
              </w:r>
            </w:hyperlink>
          </w:p>
          <w:p w14:paraId="5B4A876B" w14:textId="013897C6" w:rsidR="0098144A" w:rsidRPr="0019744E" w:rsidRDefault="0098144A" w:rsidP="0098144A">
            <w:pPr>
              <w:rPr>
                <w:rFonts w:cs="Helvetica"/>
                <w:b/>
              </w:rPr>
            </w:pPr>
          </w:p>
        </w:tc>
        <w:tc>
          <w:tcPr>
            <w:tcW w:w="4675" w:type="dxa"/>
            <w:gridSpan w:val="2"/>
          </w:tcPr>
          <w:p w14:paraId="5539FFC4" w14:textId="77777777" w:rsidR="004418E4" w:rsidRDefault="004418E4" w:rsidP="000B794D">
            <w:pPr>
              <w:jc w:val="center"/>
              <w:rPr>
                <w:b/>
              </w:rPr>
            </w:pPr>
            <w:r w:rsidRPr="004418E4">
              <w:rPr>
                <w:b/>
              </w:rPr>
              <w:t>Donate</w:t>
            </w:r>
          </w:p>
          <w:p w14:paraId="3DE33E6C" w14:textId="1214304A" w:rsidR="009C52E9" w:rsidRDefault="0019744E" w:rsidP="007D16E7">
            <w:pPr>
              <w:rPr>
                <w:rFonts w:cs="Helvetica"/>
              </w:rPr>
            </w:pPr>
            <w:r>
              <w:t xml:space="preserve">Through the generous support of donors, DEFHR has become </w:t>
            </w:r>
            <w:r w:rsidR="00590107">
              <w:t xml:space="preserve">a national leader in successfully rehabilitating abused and neglected </w:t>
            </w:r>
            <w:r w:rsidR="00982356">
              <w:t>horses</w:t>
            </w:r>
            <w:r>
              <w:t xml:space="preserve">. </w:t>
            </w:r>
            <w:r w:rsidR="003A2352" w:rsidRPr="003A2352">
              <w:rPr>
                <w:rFonts w:cs="Helvetica"/>
              </w:rPr>
              <w:t>Erin Ochoa, DEFHR Executive Director</w:t>
            </w:r>
            <w:r w:rsidR="007D16E7">
              <w:rPr>
                <w:rFonts w:cs="Helvetica"/>
              </w:rPr>
              <w:t xml:space="preserve">, </w:t>
            </w:r>
            <w:r w:rsidR="00E647F6">
              <w:rPr>
                <w:rFonts w:cs="Helvetica"/>
              </w:rPr>
              <w:t xml:space="preserve">describes </w:t>
            </w:r>
            <w:r w:rsidR="007D16E7">
              <w:rPr>
                <w:rFonts w:cs="Helvetica"/>
              </w:rPr>
              <w:t xml:space="preserve">the </w:t>
            </w:r>
            <w:r w:rsidR="00982356">
              <w:rPr>
                <w:rFonts w:cs="Helvetica"/>
              </w:rPr>
              <w:t xml:space="preserve">many </w:t>
            </w:r>
            <w:r w:rsidR="007D16E7">
              <w:rPr>
                <w:rFonts w:cs="Helvetica"/>
              </w:rPr>
              <w:t xml:space="preserve">ways to </w:t>
            </w:r>
            <w:r w:rsidR="00982356">
              <w:rPr>
                <w:rFonts w:cs="Helvetica"/>
              </w:rPr>
              <w:t xml:space="preserve">support the organization </w:t>
            </w:r>
            <w:r w:rsidR="007D16E7">
              <w:rPr>
                <w:rFonts w:cs="Helvetica"/>
              </w:rPr>
              <w:t xml:space="preserve">and what it means for the horses and </w:t>
            </w:r>
            <w:r w:rsidR="00982356">
              <w:rPr>
                <w:rFonts w:cs="Helvetica"/>
              </w:rPr>
              <w:t xml:space="preserve">for </w:t>
            </w:r>
            <w:r w:rsidR="007D16E7">
              <w:rPr>
                <w:rFonts w:cs="Helvetica"/>
              </w:rPr>
              <w:t>the community.</w:t>
            </w:r>
          </w:p>
          <w:p w14:paraId="54554271" w14:textId="77777777" w:rsidR="007D16E7" w:rsidRPr="007D16E7" w:rsidRDefault="007D16E7" w:rsidP="007D16E7"/>
          <w:p w14:paraId="626E5A36" w14:textId="2E46A9E7" w:rsidR="009C52E9" w:rsidRPr="00E8306E" w:rsidRDefault="008C4D0D" w:rsidP="0019744E">
            <w:pPr>
              <w:rPr>
                <w:rFonts w:cs="Helvetica"/>
                <w:b/>
              </w:rPr>
            </w:pPr>
            <w:hyperlink r:id="rId8" w:history="1">
              <w:r>
                <w:rPr>
                  <w:rStyle w:val="Hyperlink"/>
                  <w:rFonts w:cs="Helvetica"/>
                  <w:b/>
                </w:rPr>
                <w:t>Donate</w:t>
              </w:r>
            </w:hyperlink>
          </w:p>
        </w:tc>
      </w:tr>
    </w:tbl>
    <w:p w14:paraId="4C6D68D8" w14:textId="03D3ED96" w:rsidR="000B794D" w:rsidRPr="000B794D" w:rsidRDefault="000B794D" w:rsidP="000E1CA3"/>
    <w:sectPr w:rsidR="000B794D" w:rsidRPr="000B794D" w:rsidSect="00AE7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0F58"/>
    <w:multiLevelType w:val="hybridMultilevel"/>
    <w:tmpl w:val="CE26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5C12"/>
    <w:multiLevelType w:val="hybridMultilevel"/>
    <w:tmpl w:val="E0F0085C"/>
    <w:lvl w:ilvl="0" w:tplc="F9FAB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C5329"/>
    <w:multiLevelType w:val="hybridMultilevel"/>
    <w:tmpl w:val="DC64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4E54"/>
    <w:multiLevelType w:val="hybridMultilevel"/>
    <w:tmpl w:val="6F18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iaparas, Courtney">
    <w15:presenceInfo w15:providerId="AD" w15:userId="S-1-5-21-137981764-238564018-677931608-600224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4D"/>
    <w:rsid w:val="00010BBE"/>
    <w:rsid w:val="00041525"/>
    <w:rsid w:val="0009176E"/>
    <w:rsid w:val="000A6B3A"/>
    <w:rsid w:val="000A7686"/>
    <w:rsid w:val="000B3A11"/>
    <w:rsid w:val="000B4221"/>
    <w:rsid w:val="000B794D"/>
    <w:rsid w:val="000D2D1A"/>
    <w:rsid w:val="000E1CA3"/>
    <w:rsid w:val="00102BAA"/>
    <w:rsid w:val="00120D70"/>
    <w:rsid w:val="001247AA"/>
    <w:rsid w:val="00125EB5"/>
    <w:rsid w:val="00127B40"/>
    <w:rsid w:val="001433E4"/>
    <w:rsid w:val="001542A0"/>
    <w:rsid w:val="0019744E"/>
    <w:rsid w:val="001A35E9"/>
    <w:rsid w:val="001E541A"/>
    <w:rsid w:val="00200A30"/>
    <w:rsid w:val="00213FCF"/>
    <w:rsid w:val="00255995"/>
    <w:rsid w:val="00272EA6"/>
    <w:rsid w:val="002750C2"/>
    <w:rsid w:val="002B08D0"/>
    <w:rsid w:val="002F0AA1"/>
    <w:rsid w:val="003029D6"/>
    <w:rsid w:val="00305D6A"/>
    <w:rsid w:val="00343AD6"/>
    <w:rsid w:val="00350282"/>
    <w:rsid w:val="00386519"/>
    <w:rsid w:val="00395276"/>
    <w:rsid w:val="003A2352"/>
    <w:rsid w:val="003D354C"/>
    <w:rsid w:val="003E0A9E"/>
    <w:rsid w:val="003F3EC6"/>
    <w:rsid w:val="00406602"/>
    <w:rsid w:val="0041434D"/>
    <w:rsid w:val="0041773F"/>
    <w:rsid w:val="004418E4"/>
    <w:rsid w:val="004462C6"/>
    <w:rsid w:val="0046510D"/>
    <w:rsid w:val="00496374"/>
    <w:rsid w:val="004A4F30"/>
    <w:rsid w:val="004D0E37"/>
    <w:rsid w:val="004D3245"/>
    <w:rsid w:val="004E38B4"/>
    <w:rsid w:val="00510771"/>
    <w:rsid w:val="00524DC8"/>
    <w:rsid w:val="005268BD"/>
    <w:rsid w:val="00540CA4"/>
    <w:rsid w:val="00545600"/>
    <w:rsid w:val="00553AAE"/>
    <w:rsid w:val="00590107"/>
    <w:rsid w:val="005B3386"/>
    <w:rsid w:val="005B5755"/>
    <w:rsid w:val="005D26D7"/>
    <w:rsid w:val="00607D50"/>
    <w:rsid w:val="00610DB9"/>
    <w:rsid w:val="006248D8"/>
    <w:rsid w:val="0062582B"/>
    <w:rsid w:val="00634839"/>
    <w:rsid w:val="00655855"/>
    <w:rsid w:val="006619F7"/>
    <w:rsid w:val="0066462F"/>
    <w:rsid w:val="006712B4"/>
    <w:rsid w:val="006A5DA5"/>
    <w:rsid w:val="006A63A5"/>
    <w:rsid w:val="006B6605"/>
    <w:rsid w:val="006E7053"/>
    <w:rsid w:val="006F42EF"/>
    <w:rsid w:val="006F7797"/>
    <w:rsid w:val="007451B0"/>
    <w:rsid w:val="0076053B"/>
    <w:rsid w:val="007751AF"/>
    <w:rsid w:val="007C027B"/>
    <w:rsid w:val="007C7B8C"/>
    <w:rsid w:val="007D16E7"/>
    <w:rsid w:val="007F43B9"/>
    <w:rsid w:val="007F5435"/>
    <w:rsid w:val="00866D71"/>
    <w:rsid w:val="008C4D0D"/>
    <w:rsid w:val="00910871"/>
    <w:rsid w:val="00916BB2"/>
    <w:rsid w:val="009304BD"/>
    <w:rsid w:val="00935C63"/>
    <w:rsid w:val="00971EF0"/>
    <w:rsid w:val="00975E6E"/>
    <w:rsid w:val="0098144A"/>
    <w:rsid w:val="00982356"/>
    <w:rsid w:val="009C52E9"/>
    <w:rsid w:val="009D6CE1"/>
    <w:rsid w:val="009F682E"/>
    <w:rsid w:val="009F6C76"/>
    <w:rsid w:val="009F7430"/>
    <w:rsid w:val="00A5697F"/>
    <w:rsid w:val="00A81652"/>
    <w:rsid w:val="00A94013"/>
    <w:rsid w:val="00AA56A9"/>
    <w:rsid w:val="00AB4603"/>
    <w:rsid w:val="00AC3C2C"/>
    <w:rsid w:val="00AE73DD"/>
    <w:rsid w:val="00AE7BF3"/>
    <w:rsid w:val="00AF0E86"/>
    <w:rsid w:val="00B15E11"/>
    <w:rsid w:val="00B26EAC"/>
    <w:rsid w:val="00B33F09"/>
    <w:rsid w:val="00B638F0"/>
    <w:rsid w:val="00B67BCA"/>
    <w:rsid w:val="00B705C5"/>
    <w:rsid w:val="00BC64BF"/>
    <w:rsid w:val="00BD6450"/>
    <w:rsid w:val="00C018D7"/>
    <w:rsid w:val="00C351E9"/>
    <w:rsid w:val="00C734F5"/>
    <w:rsid w:val="00CB0A4A"/>
    <w:rsid w:val="00CE0868"/>
    <w:rsid w:val="00CE477C"/>
    <w:rsid w:val="00CF18EE"/>
    <w:rsid w:val="00CF1C34"/>
    <w:rsid w:val="00D11CD2"/>
    <w:rsid w:val="00D16BDE"/>
    <w:rsid w:val="00D837CB"/>
    <w:rsid w:val="00D943C1"/>
    <w:rsid w:val="00D97992"/>
    <w:rsid w:val="00DB2E7D"/>
    <w:rsid w:val="00DC1837"/>
    <w:rsid w:val="00DE1AF3"/>
    <w:rsid w:val="00E56C76"/>
    <w:rsid w:val="00E647F6"/>
    <w:rsid w:val="00E650B7"/>
    <w:rsid w:val="00E8306E"/>
    <w:rsid w:val="00E92D30"/>
    <w:rsid w:val="00EA010F"/>
    <w:rsid w:val="00ED3D2F"/>
    <w:rsid w:val="00EF19F6"/>
    <w:rsid w:val="00EF35FB"/>
    <w:rsid w:val="00F2188A"/>
    <w:rsid w:val="00F60B53"/>
    <w:rsid w:val="00F821B4"/>
    <w:rsid w:val="00FA4E5E"/>
    <w:rsid w:val="00FC2125"/>
    <w:rsid w:val="00FD6A54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B443"/>
  <w15:docId w15:val="{6A835CDF-D0CD-4586-B06B-E163F5F7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76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7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76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0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fhr.org/ways-to-g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fhr.org/volunte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fhr.org/lear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efhr.org/adopt/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Courtney Chiaparas</dc:creator>
  <cp:lastModifiedBy>Chiaparas, Courtney</cp:lastModifiedBy>
  <cp:revision>5</cp:revision>
  <cp:lastPrinted>2015-11-19T18:24:00Z</cp:lastPrinted>
  <dcterms:created xsi:type="dcterms:W3CDTF">2016-07-21T19:39:00Z</dcterms:created>
  <dcterms:modified xsi:type="dcterms:W3CDTF">2016-07-21T19:46:00Z</dcterms:modified>
</cp:coreProperties>
</file>